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E2128" w:rsidRPr="00814EC9" w:rsidRDefault="00AE2128" w:rsidP="00AE2128">
      <w:pPr>
        <w:pStyle w:val="Title"/>
        <w:jc w:val="left"/>
        <w:rPr>
          <w:rFonts w:asciiTheme="minorHAnsi" w:hAnsiTheme="minorHAnsi" w:cstheme="minorHAnsi"/>
          <w:sz w:val="22"/>
          <w:szCs w:val="22"/>
        </w:rPr>
      </w:pPr>
      <w:r w:rsidRPr="00814EC9">
        <w:rPr>
          <w:rFonts w:asciiTheme="minorHAnsi" w:hAnsiTheme="minorHAnsi" w:cstheme="minorHAnsi"/>
          <w:noProof/>
          <w:sz w:val="22"/>
          <w:szCs w:val="22"/>
        </w:rPr>
        <mc:AlternateContent>
          <mc:Choice Requires="wps">
            <w:drawing>
              <wp:anchor distT="0" distB="0" distL="114300" distR="114300" simplePos="0" relativeHeight="251659264" behindDoc="0" locked="0" layoutInCell="1" allowOverlap="1" wp14:anchorId="34055637" wp14:editId="4BC94855">
                <wp:simplePos x="0" y="0"/>
                <wp:positionH relativeFrom="column">
                  <wp:posOffset>1288111</wp:posOffset>
                </wp:positionH>
                <wp:positionV relativeFrom="paragraph">
                  <wp:posOffset>83157</wp:posOffset>
                </wp:positionV>
                <wp:extent cx="3238500" cy="1812898"/>
                <wp:effectExtent l="0" t="0" r="19050" b="1651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8500" cy="1812898"/>
                        </a:xfrm>
                        <a:prstGeom prst="rect">
                          <a:avLst/>
                        </a:prstGeom>
                        <a:noFill/>
                        <a:ln w="9525">
                          <a:solidFill>
                            <a:srgbClr val="FFFFFF"/>
                          </a:solidFill>
                          <a:miter lim="800000"/>
                          <a:headEnd/>
                          <a:tailEnd/>
                        </a:ln>
                        <a:extLst>
                          <a:ext uri="{909E8E84-426E-40DD-AFC4-6F175D3DCCD1}">
                            <a14:hiddenFill xmlns:a14="http://schemas.microsoft.com/office/drawing/2010/main">
                              <a:solidFill>
                                <a:srgbClr val="FFFFFF"/>
                              </a:solidFill>
                            </a14:hiddenFill>
                          </a:ext>
                        </a:extLst>
                      </wps:spPr>
                      <wps:txbx>
                        <w:txbxContent>
                          <w:p w:rsidR="00AE2128" w:rsidRPr="00D34569" w:rsidRDefault="00AE2128" w:rsidP="00AE2128">
                            <w:pPr>
                              <w:widowControl w:val="0"/>
                              <w:tabs>
                                <w:tab w:val="center" w:pos="4680"/>
                              </w:tabs>
                              <w:jc w:val="center"/>
                              <w:rPr>
                                <w:rFonts w:ascii="Calibri" w:hAnsi="Calibri" w:cs="Calibri"/>
                                <w:b/>
                                <w:spacing w:val="20"/>
                              </w:rPr>
                            </w:pPr>
                            <w:r w:rsidRPr="00D34569">
                              <w:rPr>
                                <w:rFonts w:ascii="Calibri" w:hAnsi="Calibri" w:cs="Calibri"/>
                                <w:b/>
                                <w:spacing w:val="20"/>
                              </w:rPr>
                              <w:t>NEW MEXICO</w:t>
                            </w:r>
                          </w:p>
                          <w:p w:rsidR="00AE2128" w:rsidRPr="00D34569" w:rsidRDefault="00AE2128" w:rsidP="00AE2128">
                            <w:pPr>
                              <w:widowControl w:val="0"/>
                              <w:tabs>
                                <w:tab w:val="center" w:pos="4680"/>
                              </w:tabs>
                              <w:jc w:val="center"/>
                              <w:rPr>
                                <w:rFonts w:ascii="Calibri" w:hAnsi="Calibri" w:cs="Calibri"/>
                                <w:b/>
                                <w:spacing w:val="20"/>
                              </w:rPr>
                            </w:pPr>
                            <w:r w:rsidRPr="00D34569">
                              <w:rPr>
                                <w:rFonts w:ascii="Calibri" w:hAnsi="Calibri" w:cs="Calibri"/>
                                <w:b/>
                                <w:spacing w:val="20"/>
                              </w:rPr>
                              <w:t>ENVIRONMENT DEPARTMENT</w:t>
                            </w:r>
                          </w:p>
                          <w:p w:rsidR="00AE2128" w:rsidRPr="00E42C1C" w:rsidRDefault="00AE2128" w:rsidP="00AE2128">
                            <w:pPr>
                              <w:pStyle w:val="Heading1"/>
                              <w:rPr>
                                <w:i w:val="0"/>
                                <w:sz w:val="16"/>
                                <w:szCs w:val="16"/>
                              </w:rPr>
                            </w:pPr>
                          </w:p>
                          <w:p w:rsidR="00AE2128" w:rsidRPr="009A0DA1" w:rsidRDefault="00AE2128" w:rsidP="00AE2128">
                            <w:pPr>
                              <w:jc w:val="center"/>
                              <w:rPr>
                                <w:rFonts w:ascii="Calibri" w:hAnsi="Calibri" w:cs="Calibri"/>
                                <w:b/>
                                <w:sz w:val="22"/>
                                <w:szCs w:val="22"/>
                              </w:rPr>
                            </w:pPr>
                            <w:r w:rsidRPr="009A0DA1">
                              <w:rPr>
                                <w:rFonts w:ascii="Calibri" w:hAnsi="Calibri" w:cs="Calibri"/>
                                <w:b/>
                                <w:sz w:val="22"/>
                                <w:szCs w:val="22"/>
                              </w:rPr>
                              <w:t>Petroleum Storage Tank Bureau</w:t>
                            </w:r>
                          </w:p>
                          <w:p w:rsidR="00AE2128" w:rsidRDefault="00AE2128" w:rsidP="00AE2128">
                            <w:pPr>
                              <w:jc w:val="center"/>
                              <w:rPr>
                                <w:ins w:id="0" w:author="Casey Stavert" w:date="2019-07-02T12:53:00Z"/>
                                <w:rFonts w:ascii="Calibri" w:hAnsi="Calibri" w:cs="Calibri"/>
                                <w:sz w:val="22"/>
                                <w:szCs w:val="22"/>
                              </w:rPr>
                            </w:pPr>
                          </w:p>
                          <w:p w:rsidR="00AE2128" w:rsidRPr="00D34569" w:rsidRDefault="00AE2128" w:rsidP="00AE2128">
                            <w:pPr>
                              <w:jc w:val="center"/>
                              <w:rPr>
                                <w:rFonts w:ascii="Calibri" w:hAnsi="Calibri" w:cs="Calibri"/>
                                <w:sz w:val="22"/>
                                <w:szCs w:val="22"/>
                              </w:rPr>
                            </w:pPr>
                            <w:r>
                              <w:rPr>
                                <w:rFonts w:ascii="Calibri" w:hAnsi="Calibri" w:cs="Calibri"/>
                                <w:sz w:val="22"/>
                                <w:szCs w:val="22"/>
                              </w:rPr>
                              <w:t>2905 Rodeo Park Drive East</w:t>
                            </w:r>
                          </w:p>
                          <w:p w:rsidR="00AE2128" w:rsidRPr="00D34569" w:rsidRDefault="00AE2128" w:rsidP="00AE2128">
                            <w:pPr>
                              <w:jc w:val="center"/>
                              <w:rPr>
                                <w:rFonts w:ascii="Calibri" w:hAnsi="Calibri" w:cs="Calibri"/>
                                <w:sz w:val="22"/>
                                <w:szCs w:val="22"/>
                              </w:rPr>
                            </w:pPr>
                            <w:r>
                              <w:rPr>
                                <w:rFonts w:ascii="Calibri" w:hAnsi="Calibri" w:cs="Calibri"/>
                                <w:sz w:val="22"/>
                                <w:szCs w:val="22"/>
                              </w:rPr>
                              <w:t>Building 1</w:t>
                            </w:r>
                          </w:p>
                          <w:p w:rsidR="00AE2128" w:rsidRPr="00D34569" w:rsidRDefault="00AE2128" w:rsidP="00AE2128">
                            <w:pPr>
                              <w:jc w:val="center"/>
                              <w:rPr>
                                <w:rFonts w:ascii="Calibri" w:hAnsi="Calibri" w:cs="Calibri"/>
                                <w:sz w:val="22"/>
                                <w:szCs w:val="22"/>
                              </w:rPr>
                            </w:pPr>
                            <w:r w:rsidRPr="00D34569">
                              <w:rPr>
                                <w:rFonts w:ascii="Calibri" w:hAnsi="Calibri" w:cs="Calibri"/>
                                <w:sz w:val="22"/>
                                <w:szCs w:val="22"/>
                              </w:rPr>
                              <w:t>Santa Fe, NM  8750</w:t>
                            </w:r>
                            <w:r>
                              <w:rPr>
                                <w:rFonts w:ascii="Calibri" w:hAnsi="Calibri" w:cs="Calibri"/>
                                <w:sz w:val="22"/>
                                <w:szCs w:val="22"/>
                              </w:rPr>
                              <w:t>5</w:t>
                            </w:r>
                            <w:r w:rsidRPr="00D34569">
                              <w:rPr>
                                <w:rFonts w:ascii="Calibri" w:hAnsi="Calibri" w:cs="Calibri"/>
                                <w:sz w:val="22"/>
                                <w:szCs w:val="22"/>
                              </w:rPr>
                              <w:t>-</w:t>
                            </w:r>
                            <w:r>
                              <w:rPr>
                                <w:rFonts w:ascii="Calibri" w:hAnsi="Calibri" w:cs="Calibri"/>
                                <w:sz w:val="22"/>
                                <w:szCs w:val="22"/>
                              </w:rPr>
                              <w:t>6313</w:t>
                            </w:r>
                          </w:p>
                          <w:p w:rsidR="00AE2128" w:rsidRPr="00D34569" w:rsidRDefault="00AE2128" w:rsidP="00AE2128">
                            <w:pPr>
                              <w:jc w:val="center"/>
                              <w:rPr>
                                <w:rFonts w:ascii="Calibri" w:hAnsi="Calibri" w:cs="Calibri"/>
                                <w:sz w:val="22"/>
                                <w:szCs w:val="22"/>
                              </w:rPr>
                            </w:pPr>
                            <w:r w:rsidRPr="00D34569">
                              <w:rPr>
                                <w:rFonts w:ascii="Calibri" w:hAnsi="Calibri" w:cs="Calibri"/>
                                <w:sz w:val="22"/>
                                <w:szCs w:val="22"/>
                              </w:rPr>
                              <w:t xml:space="preserve">Telephone (505) </w:t>
                            </w:r>
                            <w:r>
                              <w:rPr>
                                <w:rFonts w:ascii="Calibri" w:hAnsi="Calibri" w:cs="Calibri"/>
                                <w:sz w:val="22"/>
                                <w:szCs w:val="22"/>
                              </w:rPr>
                              <w:t>476-4397 Fax (505) 476-4374</w:t>
                            </w:r>
                            <w:r w:rsidRPr="00D34569">
                              <w:rPr>
                                <w:rFonts w:ascii="Calibri" w:hAnsi="Calibri" w:cs="Calibri"/>
                                <w:sz w:val="22"/>
                                <w:szCs w:val="22"/>
                              </w:rPr>
                              <w:t xml:space="preserve">    </w:t>
                            </w:r>
                          </w:p>
                          <w:p w:rsidR="00AE2128" w:rsidRPr="00D34569" w:rsidRDefault="009B6A52" w:rsidP="00AE2128">
                            <w:pPr>
                              <w:jc w:val="center"/>
                              <w:rPr>
                                <w:rFonts w:ascii="Calibri" w:hAnsi="Calibri" w:cs="Calibri"/>
                                <w:sz w:val="22"/>
                                <w:szCs w:val="22"/>
                              </w:rPr>
                            </w:pPr>
                            <w:hyperlink r:id="rId7" w:history="1">
                              <w:r w:rsidR="00AE2128" w:rsidRPr="00D34569">
                                <w:rPr>
                                  <w:rFonts w:ascii="Calibri" w:hAnsi="Calibri" w:cs="Calibri"/>
                                  <w:color w:val="0000FF"/>
                                  <w:sz w:val="22"/>
                                  <w:szCs w:val="22"/>
                                  <w:u w:val="single"/>
                                </w:rPr>
                                <w:t>www.env.nm.gov</w:t>
                              </w:r>
                            </w:hyperlink>
                          </w:p>
                          <w:p w:rsidR="00AE2128" w:rsidRPr="00CA7BA2" w:rsidRDefault="00AE2128" w:rsidP="00AE2128">
                            <w:pPr>
                              <w:jc w:val="center"/>
                              <w:rPr>
                                <w:b/>
                                <w:i/>
                                <w:sz w:val="28"/>
                                <w:szCs w:val="28"/>
                              </w:rPr>
                            </w:pPr>
                          </w:p>
                          <w:p w:rsidR="00AE2128" w:rsidRPr="009A0A7C" w:rsidRDefault="00AE2128" w:rsidP="00AE2128">
                            <w:pPr>
                              <w:jc w:val="center"/>
                            </w:pPr>
                          </w:p>
                          <w:p w:rsidR="00AE2128" w:rsidRDefault="00AE2128" w:rsidP="00AE2128">
                            <w:pPr>
                              <w:widowControl w:val="0"/>
                              <w:tabs>
                                <w:tab w:val="center" w:pos="4680"/>
                                <w:tab w:val="right" w:pos="9360"/>
                              </w:tabs>
                              <w:jc w:val="center"/>
                              <w:rPr>
                                <w:b/>
                              </w:rPr>
                            </w:pPr>
                          </w:p>
                          <w:p w:rsidR="00AE2128" w:rsidRDefault="00AE2128" w:rsidP="00AE2128">
                            <w:pPr>
                              <w:widowControl w:val="0"/>
                              <w:tabs>
                                <w:tab w:val="center" w:pos="4680"/>
                                <w:tab w:val="right" w:pos="9360"/>
                              </w:tabs>
                              <w:jc w:val="center"/>
                              <w:rPr>
                                <w:b/>
                              </w:rPr>
                            </w:pPr>
                          </w:p>
                          <w:p w:rsidR="00AE2128" w:rsidRDefault="00AE2128" w:rsidP="00AE2128">
                            <w:pPr>
                              <w:widowControl w:val="0"/>
                              <w:tabs>
                                <w:tab w:val="center" w:pos="4680"/>
                                <w:tab w:val="right" w:pos="9360"/>
                              </w:tabs>
                              <w:jc w:val="center"/>
                              <w:rPr>
                                <w:b/>
                              </w:rPr>
                            </w:pPr>
                          </w:p>
                          <w:p w:rsidR="00AE2128" w:rsidRPr="00924934" w:rsidRDefault="00AE2128" w:rsidP="00AE2128">
                            <w:pPr>
                              <w:widowControl w:val="0"/>
                              <w:tabs>
                                <w:tab w:val="center" w:pos="4680"/>
                                <w:tab w:val="right" w:pos="9360"/>
                              </w:tabs>
                              <w:jc w:val="center"/>
                              <w:rPr>
                                <w:b/>
                              </w:rPr>
                            </w:pPr>
                          </w:p>
                          <w:p w:rsidR="00AE2128" w:rsidRDefault="00AE2128" w:rsidP="00AE2128">
                            <w:pPr>
                              <w:widowControl w:val="0"/>
                              <w:tabs>
                                <w:tab w:val="center" w:pos="4680"/>
                                <w:tab w:val="right" w:pos="9360"/>
                              </w:tabs>
                              <w:jc w:val="center"/>
                              <w:rPr>
                                <w:b/>
                                <w:i/>
                              </w:rPr>
                            </w:pPr>
                          </w:p>
                          <w:p w:rsidR="00AE2128" w:rsidRDefault="00AE2128" w:rsidP="00AE212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4055637" id="_x0000_t202" coordsize="21600,21600" o:spt="202" path="m,l,21600r21600,l21600,xe">
                <v:stroke joinstyle="miter"/>
                <v:path gradientshapeok="t" o:connecttype="rect"/>
              </v:shapetype>
              <v:shape id="Text Box 10" o:spid="_x0000_s1026" type="#_x0000_t202" style="position:absolute;margin-left:101.45pt;margin-top:6.55pt;width:255pt;height:142.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" filled="f" strokecolor="white">
                <v:textbox>
                  <w:txbxContent>
                    <w:p w:rsidR="00AE2128" w:rsidRPr="00D34569" w:rsidRDefault="00AE2128" w:rsidP="00AE2128">
                      <w:pPr>
                        <w:widowControl w:val="0"/>
                        <w:tabs>
                          <w:tab w:val="center" w:pos="4680"/>
                        </w:tabs>
                        <w:jc w:val="center"/>
                        <w:rPr>
                          <w:rFonts w:ascii="Calibri" w:hAnsi="Calibri" w:cs="Calibri"/>
                          <w:b/>
                          <w:spacing w:val="20"/>
                        </w:rPr>
                      </w:pPr>
                      <w:r w:rsidRPr="00D34569">
                        <w:rPr>
                          <w:rFonts w:ascii="Calibri" w:hAnsi="Calibri" w:cs="Calibri"/>
                          <w:b/>
                          <w:spacing w:val="20"/>
                        </w:rPr>
                        <w:t>NEW MEXICO</w:t>
                      </w:r>
                    </w:p>
                    <w:p w:rsidR="00AE2128" w:rsidRPr="00D34569" w:rsidRDefault="00AE2128" w:rsidP="00AE2128">
                      <w:pPr>
                        <w:widowControl w:val="0"/>
                        <w:tabs>
                          <w:tab w:val="center" w:pos="4680"/>
                        </w:tabs>
                        <w:jc w:val="center"/>
                        <w:rPr>
                          <w:rFonts w:ascii="Calibri" w:hAnsi="Calibri" w:cs="Calibri"/>
                          <w:b/>
                          <w:spacing w:val="20"/>
                        </w:rPr>
                      </w:pPr>
                      <w:r w:rsidRPr="00D34569">
                        <w:rPr>
                          <w:rFonts w:ascii="Calibri" w:hAnsi="Calibri" w:cs="Calibri"/>
                          <w:b/>
                          <w:spacing w:val="20"/>
                        </w:rPr>
                        <w:t>ENVIRONMENT DEPARTMENT</w:t>
                      </w:r>
                    </w:p>
                    <w:p w:rsidR="00AE2128" w:rsidRPr="00E42C1C" w:rsidRDefault="00AE2128" w:rsidP="00AE2128">
                      <w:pPr>
                        <w:pStyle w:val="Heading1"/>
                        <w:rPr>
                          <w:i w:val="0"/>
                          <w:sz w:val="16"/>
                          <w:szCs w:val="16"/>
                        </w:rPr>
                      </w:pPr>
                    </w:p>
                    <w:p w:rsidR="00AE2128" w:rsidRPr="009A0DA1" w:rsidRDefault="00AE2128" w:rsidP="00AE2128">
                      <w:pPr>
                        <w:jc w:val="center"/>
                        <w:rPr>
                          <w:rFonts w:ascii="Calibri" w:hAnsi="Calibri" w:cs="Calibri"/>
                          <w:b/>
                          <w:sz w:val="22"/>
                          <w:szCs w:val="22"/>
                        </w:rPr>
                      </w:pPr>
                      <w:r w:rsidRPr="009A0DA1">
                        <w:rPr>
                          <w:rFonts w:ascii="Calibri" w:hAnsi="Calibri" w:cs="Calibri"/>
                          <w:b/>
                          <w:sz w:val="22"/>
                          <w:szCs w:val="22"/>
                        </w:rPr>
                        <w:t>Petroleum Storage Tank Bureau</w:t>
                      </w:r>
                    </w:p>
                    <w:p w:rsidR="00AE2128" w:rsidRDefault="00AE2128" w:rsidP="00AE2128">
                      <w:pPr>
                        <w:jc w:val="center"/>
                        <w:rPr>
                          <w:ins w:id="1" w:author="Casey Stavert" w:date="2019-07-02T12:53:00Z"/>
                          <w:rFonts w:ascii="Calibri" w:hAnsi="Calibri" w:cs="Calibri"/>
                          <w:sz w:val="22"/>
                          <w:szCs w:val="22"/>
                        </w:rPr>
                      </w:pPr>
                    </w:p>
                    <w:p w:rsidR="00AE2128" w:rsidRPr="00D34569" w:rsidRDefault="00AE2128" w:rsidP="00AE2128">
                      <w:pPr>
                        <w:jc w:val="center"/>
                        <w:rPr>
                          <w:rFonts w:ascii="Calibri" w:hAnsi="Calibri" w:cs="Calibri"/>
                          <w:sz w:val="22"/>
                          <w:szCs w:val="22"/>
                        </w:rPr>
                      </w:pPr>
                      <w:r>
                        <w:rPr>
                          <w:rFonts w:ascii="Calibri" w:hAnsi="Calibri" w:cs="Calibri"/>
                          <w:sz w:val="22"/>
                          <w:szCs w:val="22"/>
                        </w:rPr>
                        <w:t>2905 Rodeo Park Drive East</w:t>
                      </w:r>
                    </w:p>
                    <w:p w:rsidR="00AE2128" w:rsidRPr="00D34569" w:rsidRDefault="00AE2128" w:rsidP="00AE2128">
                      <w:pPr>
                        <w:jc w:val="center"/>
                        <w:rPr>
                          <w:rFonts w:ascii="Calibri" w:hAnsi="Calibri" w:cs="Calibri"/>
                          <w:sz w:val="22"/>
                          <w:szCs w:val="22"/>
                        </w:rPr>
                      </w:pPr>
                      <w:r>
                        <w:rPr>
                          <w:rFonts w:ascii="Calibri" w:hAnsi="Calibri" w:cs="Calibri"/>
                          <w:sz w:val="22"/>
                          <w:szCs w:val="22"/>
                        </w:rPr>
                        <w:t>Building 1</w:t>
                      </w:r>
                    </w:p>
                    <w:p w:rsidR="00AE2128" w:rsidRPr="00D34569" w:rsidRDefault="00AE2128" w:rsidP="00AE2128">
                      <w:pPr>
                        <w:jc w:val="center"/>
                        <w:rPr>
                          <w:rFonts w:ascii="Calibri" w:hAnsi="Calibri" w:cs="Calibri"/>
                          <w:sz w:val="22"/>
                          <w:szCs w:val="22"/>
                        </w:rPr>
                      </w:pPr>
                      <w:r w:rsidRPr="00D34569">
                        <w:rPr>
                          <w:rFonts w:ascii="Calibri" w:hAnsi="Calibri" w:cs="Calibri"/>
                          <w:sz w:val="22"/>
                          <w:szCs w:val="22"/>
                        </w:rPr>
                        <w:t>Santa Fe, NM  8750</w:t>
                      </w:r>
                      <w:r>
                        <w:rPr>
                          <w:rFonts w:ascii="Calibri" w:hAnsi="Calibri" w:cs="Calibri"/>
                          <w:sz w:val="22"/>
                          <w:szCs w:val="22"/>
                        </w:rPr>
                        <w:t>5</w:t>
                      </w:r>
                      <w:r w:rsidRPr="00D34569">
                        <w:rPr>
                          <w:rFonts w:ascii="Calibri" w:hAnsi="Calibri" w:cs="Calibri"/>
                          <w:sz w:val="22"/>
                          <w:szCs w:val="22"/>
                        </w:rPr>
                        <w:t>-</w:t>
                      </w:r>
                      <w:r>
                        <w:rPr>
                          <w:rFonts w:ascii="Calibri" w:hAnsi="Calibri" w:cs="Calibri"/>
                          <w:sz w:val="22"/>
                          <w:szCs w:val="22"/>
                        </w:rPr>
                        <w:t>6313</w:t>
                      </w:r>
                    </w:p>
                    <w:p w:rsidR="00AE2128" w:rsidRPr="00D34569" w:rsidRDefault="00AE2128" w:rsidP="00AE2128">
                      <w:pPr>
                        <w:jc w:val="center"/>
                        <w:rPr>
                          <w:rFonts w:ascii="Calibri" w:hAnsi="Calibri" w:cs="Calibri"/>
                          <w:sz w:val="22"/>
                          <w:szCs w:val="22"/>
                        </w:rPr>
                      </w:pPr>
                      <w:r w:rsidRPr="00D34569">
                        <w:rPr>
                          <w:rFonts w:ascii="Calibri" w:hAnsi="Calibri" w:cs="Calibri"/>
                          <w:sz w:val="22"/>
                          <w:szCs w:val="22"/>
                        </w:rPr>
                        <w:t xml:space="preserve">Telephone (505) </w:t>
                      </w:r>
                      <w:r>
                        <w:rPr>
                          <w:rFonts w:ascii="Calibri" w:hAnsi="Calibri" w:cs="Calibri"/>
                          <w:sz w:val="22"/>
                          <w:szCs w:val="22"/>
                        </w:rPr>
                        <w:t>476-4397 Fax (505) 476-4374</w:t>
                      </w:r>
                      <w:r w:rsidRPr="00D34569">
                        <w:rPr>
                          <w:rFonts w:ascii="Calibri" w:hAnsi="Calibri" w:cs="Calibri"/>
                          <w:sz w:val="22"/>
                          <w:szCs w:val="22"/>
                        </w:rPr>
                        <w:t xml:space="preserve">    </w:t>
                      </w:r>
                    </w:p>
                    <w:p w:rsidR="00AE2128" w:rsidRPr="00D34569" w:rsidRDefault="00AE2128" w:rsidP="00AE2128">
                      <w:pPr>
                        <w:jc w:val="center"/>
                        <w:rPr>
                          <w:rFonts w:ascii="Calibri" w:hAnsi="Calibri" w:cs="Calibri"/>
                          <w:sz w:val="22"/>
                          <w:szCs w:val="22"/>
                        </w:rPr>
                      </w:pPr>
                      <w:hyperlink r:id="rId8" w:history="1">
                        <w:r w:rsidRPr="00D34569">
                          <w:rPr>
                            <w:rFonts w:ascii="Calibri" w:hAnsi="Calibri" w:cs="Calibri"/>
                            <w:color w:val="0000FF"/>
                            <w:sz w:val="22"/>
                            <w:szCs w:val="22"/>
                            <w:u w:val="single"/>
                          </w:rPr>
                          <w:t>www.env.nm.gov</w:t>
                        </w:r>
                      </w:hyperlink>
                    </w:p>
                    <w:p w:rsidR="00AE2128" w:rsidRPr="00CA7BA2" w:rsidRDefault="00AE2128" w:rsidP="00AE2128">
                      <w:pPr>
                        <w:jc w:val="center"/>
                        <w:rPr>
                          <w:b/>
                          <w:i/>
                          <w:sz w:val="28"/>
                          <w:szCs w:val="28"/>
                        </w:rPr>
                      </w:pPr>
                    </w:p>
                    <w:p w:rsidR="00AE2128" w:rsidRPr="009A0A7C" w:rsidRDefault="00AE2128" w:rsidP="00AE2128">
                      <w:pPr>
                        <w:jc w:val="center"/>
                      </w:pPr>
                    </w:p>
                    <w:p w:rsidR="00AE2128" w:rsidRDefault="00AE2128" w:rsidP="00AE2128">
                      <w:pPr>
                        <w:widowControl w:val="0"/>
                        <w:tabs>
                          <w:tab w:val="center" w:pos="4680"/>
                          <w:tab w:val="right" w:pos="9360"/>
                        </w:tabs>
                        <w:jc w:val="center"/>
                        <w:rPr>
                          <w:b/>
                        </w:rPr>
                      </w:pPr>
                    </w:p>
                    <w:p w:rsidR="00AE2128" w:rsidRDefault="00AE2128" w:rsidP="00AE2128">
                      <w:pPr>
                        <w:widowControl w:val="0"/>
                        <w:tabs>
                          <w:tab w:val="center" w:pos="4680"/>
                          <w:tab w:val="right" w:pos="9360"/>
                        </w:tabs>
                        <w:jc w:val="center"/>
                        <w:rPr>
                          <w:b/>
                        </w:rPr>
                      </w:pPr>
                    </w:p>
                    <w:p w:rsidR="00AE2128" w:rsidRDefault="00AE2128" w:rsidP="00AE2128">
                      <w:pPr>
                        <w:widowControl w:val="0"/>
                        <w:tabs>
                          <w:tab w:val="center" w:pos="4680"/>
                          <w:tab w:val="right" w:pos="9360"/>
                        </w:tabs>
                        <w:jc w:val="center"/>
                        <w:rPr>
                          <w:b/>
                        </w:rPr>
                      </w:pPr>
                    </w:p>
                    <w:p w:rsidR="00AE2128" w:rsidRPr="00924934" w:rsidRDefault="00AE2128" w:rsidP="00AE2128">
                      <w:pPr>
                        <w:widowControl w:val="0"/>
                        <w:tabs>
                          <w:tab w:val="center" w:pos="4680"/>
                          <w:tab w:val="right" w:pos="9360"/>
                        </w:tabs>
                        <w:jc w:val="center"/>
                        <w:rPr>
                          <w:b/>
                        </w:rPr>
                      </w:pPr>
                    </w:p>
                    <w:p w:rsidR="00AE2128" w:rsidRDefault="00AE2128" w:rsidP="00AE2128">
                      <w:pPr>
                        <w:widowControl w:val="0"/>
                        <w:tabs>
                          <w:tab w:val="center" w:pos="4680"/>
                          <w:tab w:val="right" w:pos="9360"/>
                        </w:tabs>
                        <w:jc w:val="center"/>
                        <w:rPr>
                          <w:b/>
                          <w:i/>
                        </w:rPr>
                      </w:pPr>
                    </w:p>
                    <w:p w:rsidR="00AE2128" w:rsidRDefault="00AE2128" w:rsidP="00AE2128"/>
                  </w:txbxContent>
                </v:textbox>
              </v:shape>
            </w:pict>
          </mc:Fallback>
        </mc:AlternateContent>
      </w:r>
    </w:p>
    <w:p w:rsidR="00AE2128" w:rsidRPr="00814EC9" w:rsidRDefault="00AE2128" w:rsidP="00AE2128">
      <w:pPr>
        <w:pStyle w:val="Title"/>
        <w:jc w:val="left"/>
        <w:rPr>
          <w:rFonts w:asciiTheme="minorHAnsi" w:hAnsiTheme="minorHAnsi" w:cstheme="minorHAnsi"/>
          <w:sz w:val="22"/>
          <w:szCs w:val="22"/>
        </w:rPr>
      </w:pPr>
    </w:p>
    <w:p w:rsidR="00AE2128" w:rsidRPr="00814EC9" w:rsidRDefault="00AE2128" w:rsidP="00AE2128">
      <w:pPr>
        <w:pStyle w:val="Title"/>
        <w:jc w:val="left"/>
        <w:rPr>
          <w:rFonts w:asciiTheme="minorHAnsi" w:hAnsiTheme="minorHAnsi" w:cstheme="minorHAnsi"/>
          <w:sz w:val="22"/>
          <w:szCs w:val="22"/>
        </w:rPr>
      </w:pPr>
      <w:r w:rsidRPr="00814EC9">
        <w:rPr>
          <w:rFonts w:asciiTheme="minorHAnsi" w:hAnsiTheme="minorHAnsi" w:cstheme="minorHAnsi"/>
          <w:b w:val="0"/>
          <w:i w:val="0"/>
          <w:noProof/>
          <w:sz w:val="22"/>
          <w:szCs w:val="22"/>
        </w:rPr>
        <w:drawing>
          <wp:anchor distT="0" distB="0" distL="114300" distR="114300" simplePos="0" relativeHeight="251661312" behindDoc="1" locked="0" layoutInCell="1" allowOverlap="1" wp14:anchorId="03E8C23E" wp14:editId="13708471">
            <wp:simplePos x="0" y="0"/>
            <wp:positionH relativeFrom="column">
              <wp:posOffset>4995545</wp:posOffset>
            </wp:positionH>
            <wp:positionV relativeFrom="paragraph">
              <wp:posOffset>-430530</wp:posOffset>
            </wp:positionV>
            <wp:extent cx="971550" cy="971550"/>
            <wp:effectExtent l="0" t="0" r="0" b="0"/>
            <wp:wrapNone/>
            <wp:docPr id="9" name="Picture 9" descr="http://dws/outreach/graphics/images/seal/color/logo_seal7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dws/outreach/graphics/images/seal/color/logo_seal72.gif"/>
                    <pic:cNvPicPr>
                      <a:picLocks noChangeAspect="1" noChangeArrowheads="1"/>
                    </pic:cNvPicPr>
                  </pic:nvPicPr>
                  <pic:blipFill>
                    <a:blip r:embed="rId9" r:link="rId10" cstate="print">
                      <a:extLst>
                        <a:ext uri="{28A0092B-C50C-407E-A947-70E740481C1C}">
                          <a14:useLocalDpi xmlns:a14="http://schemas.microsoft.com/office/drawing/2010/main" val="0"/>
                        </a:ext>
                      </a:extLst>
                    </a:blip>
                    <a:srcRect/>
                    <a:stretch>
                      <a:fillRect/>
                    </a:stretch>
                  </pic:blipFill>
                  <pic:spPr bwMode="auto">
                    <a:xfrm>
                      <a:off x="0" y="0"/>
                      <a:ext cx="971550" cy="9715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814EC9">
        <w:rPr>
          <w:rFonts w:asciiTheme="minorHAnsi" w:hAnsiTheme="minorHAnsi" w:cstheme="minorHAnsi"/>
          <w:b w:val="0"/>
          <w:noProof/>
          <w:sz w:val="22"/>
          <w:szCs w:val="22"/>
        </w:rPr>
        <w:drawing>
          <wp:anchor distT="36576" distB="36576" distL="36576" distR="36576" simplePos="0" relativeHeight="251660288" behindDoc="0" locked="0" layoutInCell="1" allowOverlap="1" wp14:anchorId="5E959434" wp14:editId="2B636EBA">
            <wp:simplePos x="0" y="0"/>
            <wp:positionH relativeFrom="column">
              <wp:posOffset>-34290</wp:posOffset>
            </wp:positionH>
            <wp:positionV relativeFrom="paragraph">
              <wp:posOffset>-430530</wp:posOffset>
            </wp:positionV>
            <wp:extent cx="963930" cy="971550"/>
            <wp:effectExtent l="0" t="0" r="7620" b="0"/>
            <wp:wrapNone/>
            <wp:docPr id="8" name="Picture 8" descr="State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tateSea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63930" cy="971550"/>
                    </a:xfrm>
                    <a:prstGeom prst="rect">
                      <a:avLst/>
                    </a:prstGeom>
                    <a:noFill/>
                    <a:ln>
                      <a:noFill/>
                    </a:ln>
                    <a:effectLst/>
                  </pic:spPr>
                </pic:pic>
              </a:graphicData>
            </a:graphic>
            <wp14:sizeRelH relativeFrom="page">
              <wp14:pctWidth>0</wp14:pctWidth>
            </wp14:sizeRelH>
            <wp14:sizeRelV relativeFrom="page">
              <wp14:pctHeight>0</wp14:pctHeight>
            </wp14:sizeRelV>
          </wp:anchor>
        </w:drawing>
      </w:r>
    </w:p>
    <w:p w:rsidR="00AE2128" w:rsidRPr="00814EC9" w:rsidRDefault="00AE2128" w:rsidP="00AE2128">
      <w:pPr>
        <w:widowControl w:val="0"/>
        <w:tabs>
          <w:tab w:val="left" w:pos="1440"/>
          <w:tab w:val="right" w:pos="9360"/>
        </w:tabs>
        <w:jc w:val="both"/>
        <w:rPr>
          <w:rFonts w:asciiTheme="minorHAnsi" w:hAnsiTheme="minorHAnsi" w:cstheme="minorHAnsi"/>
          <w:b/>
          <w:i/>
          <w:sz w:val="22"/>
          <w:szCs w:val="22"/>
        </w:rPr>
      </w:pPr>
      <w:r w:rsidRPr="00814EC9">
        <w:rPr>
          <w:rFonts w:asciiTheme="minorHAnsi" w:hAnsiTheme="minorHAnsi" w:cstheme="minorHAnsi"/>
          <w:b/>
          <w:i/>
          <w:sz w:val="22"/>
          <w:szCs w:val="22"/>
        </w:rPr>
        <w:tab/>
      </w:r>
    </w:p>
    <w:p w:rsidR="00AE2128" w:rsidRPr="00814EC9" w:rsidRDefault="00AE2128" w:rsidP="00AE2128">
      <w:pPr>
        <w:widowControl w:val="0"/>
        <w:jc w:val="both"/>
        <w:rPr>
          <w:rFonts w:asciiTheme="minorHAnsi" w:hAnsiTheme="minorHAnsi" w:cstheme="minorHAnsi"/>
          <w:sz w:val="22"/>
          <w:szCs w:val="22"/>
        </w:rPr>
      </w:pPr>
      <w:r w:rsidRPr="00814EC9">
        <w:rPr>
          <w:rFonts w:asciiTheme="minorHAnsi" w:hAnsiTheme="minorHAnsi" w:cstheme="minorHAnsi"/>
          <w:sz w:val="22"/>
          <w:szCs w:val="22"/>
        </w:rPr>
        <w:tab/>
      </w:r>
    </w:p>
    <w:p w:rsidR="00AE2128" w:rsidRPr="00814EC9" w:rsidRDefault="00AE2128" w:rsidP="00AE2128">
      <w:pPr>
        <w:autoSpaceDE w:val="0"/>
        <w:autoSpaceDN w:val="0"/>
        <w:adjustRightInd w:val="0"/>
        <w:rPr>
          <w:rFonts w:asciiTheme="minorHAnsi" w:hAnsiTheme="minorHAnsi" w:cstheme="minorHAnsi"/>
          <w:sz w:val="22"/>
          <w:szCs w:val="22"/>
        </w:rPr>
      </w:pPr>
      <w:r w:rsidRPr="00814EC9">
        <w:rPr>
          <w:rFonts w:asciiTheme="minorHAnsi" w:hAnsiTheme="minorHAnsi" w:cstheme="minorHAnsi"/>
          <w:noProof/>
          <w:sz w:val="22"/>
          <w:szCs w:val="22"/>
        </w:rPr>
        <mc:AlternateContent>
          <mc:Choice Requires="wps">
            <w:drawing>
              <wp:anchor distT="0" distB="0" distL="114300" distR="114300" simplePos="0" relativeHeight="251663360" behindDoc="0" locked="0" layoutInCell="1" allowOverlap="1" wp14:anchorId="209B9543" wp14:editId="0BB9EDF4">
                <wp:simplePos x="0" y="0"/>
                <wp:positionH relativeFrom="column">
                  <wp:posOffset>4389120</wp:posOffset>
                </wp:positionH>
                <wp:positionV relativeFrom="paragraph">
                  <wp:posOffset>142516</wp:posOffset>
                </wp:positionV>
                <wp:extent cx="2230755" cy="779228"/>
                <wp:effectExtent l="0" t="0" r="0" b="1905"/>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30755" cy="7792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FFFF"/>
                              </a:solidFill>
                              <a:miter lim="800000"/>
                              <a:headEnd/>
                              <a:tailEnd/>
                            </a14:hiddenLine>
                          </a:ext>
                        </a:extLst>
                      </wps:spPr>
                      <wps:txbx>
                        <w:txbxContent>
                          <w:p w:rsidR="00AE2128" w:rsidRPr="00CE6441" w:rsidRDefault="00AE2128" w:rsidP="00AE2128">
                            <w:pPr>
                              <w:autoSpaceDE w:val="0"/>
                              <w:autoSpaceDN w:val="0"/>
                              <w:adjustRightInd w:val="0"/>
                              <w:jc w:val="center"/>
                              <w:rPr>
                                <w:rFonts w:ascii="Calibri" w:hAnsi="Calibri"/>
                                <w:b/>
                                <w:i/>
                                <w:sz w:val="18"/>
                                <w:szCs w:val="18"/>
                              </w:rPr>
                            </w:pPr>
                            <w:r>
                              <w:rPr>
                                <w:rFonts w:ascii="Calibri" w:hAnsi="Calibri"/>
                                <w:b/>
                                <w:i/>
                                <w:sz w:val="18"/>
                                <w:szCs w:val="18"/>
                              </w:rPr>
                              <w:t>${Cabinet Secretary}</w:t>
                            </w:r>
                          </w:p>
                          <w:p w:rsidR="00AE2128" w:rsidRPr="00CE6441" w:rsidRDefault="00AE2128" w:rsidP="00AE2128">
                            <w:pPr>
                              <w:autoSpaceDE w:val="0"/>
                              <w:autoSpaceDN w:val="0"/>
                              <w:adjustRightInd w:val="0"/>
                              <w:jc w:val="center"/>
                              <w:rPr>
                                <w:rFonts w:ascii="Calibri" w:hAnsi="Calibri"/>
                                <w:sz w:val="16"/>
                                <w:szCs w:val="16"/>
                              </w:rPr>
                            </w:pPr>
                            <w:r w:rsidRPr="00CE6441">
                              <w:rPr>
                                <w:rFonts w:ascii="Calibri" w:hAnsi="Calibri"/>
                                <w:sz w:val="16"/>
                                <w:szCs w:val="16"/>
                              </w:rPr>
                              <w:t>Cabinet Secretary</w:t>
                            </w:r>
                          </w:p>
                          <w:p w:rsidR="00AE2128" w:rsidRPr="00CE6441" w:rsidRDefault="00AE2128" w:rsidP="00AE2128">
                            <w:pPr>
                              <w:autoSpaceDE w:val="0"/>
                              <w:autoSpaceDN w:val="0"/>
                              <w:adjustRightInd w:val="0"/>
                              <w:jc w:val="center"/>
                              <w:rPr>
                                <w:rFonts w:ascii="Calibri" w:hAnsi="Calibri"/>
                                <w:sz w:val="16"/>
                                <w:szCs w:val="16"/>
                              </w:rPr>
                            </w:pPr>
                          </w:p>
                          <w:p w:rsidR="00AE2128" w:rsidRPr="00CE6441" w:rsidRDefault="00AE2128" w:rsidP="00AE2128">
                            <w:pPr>
                              <w:autoSpaceDE w:val="0"/>
                              <w:autoSpaceDN w:val="0"/>
                              <w:adjustRightInd w:val="0"/>
                              <w:jc w:val="center"/>
                              <w:rPr>
                                <w:rFonts w:ascii="Calibri" w:hAnsi="Calibri"/>
                                <w:b/>
                                <w:i/>
                                <w:sz w:val="18"/>
                                <w:szCs w:val="18"/>
                              </w:rPr>
                            </w:pPr>
                            <w:r>
                              <w:rPr>
                                <w:rFonts w:ascii="Calibri" w:hAnsi="Calibri"/>
                                <w:b/>
                                <w:i/>
                                <w:sz w:val="18"/>
                                <w:szCs w:val="18"/>
                              </w:rPr>
                              <w:t>${Deputy Secretary}</w:t>
                            </w:r>
                          </w:p>
                          <w:p w:rsidR="00AE2128" w:rsidRPr="00CE6441" w:rsidRDefault="00AE2128" w:rsidP="00AE2128">
                            <w:pPr>
                              <w:autoSpaceDE w:val="0"/>
                              <w:autoSpaceDN w:val="0"/>
                              <w:adjustRightInd w:val="0"/>
                              <w:jc w:val="center"/>
                              <w:rPr>
                                <w:rFonts w:ascii="Calibri" w:hAnsi="Calibri"/>
                                <w:sz w:val="16"/>
                                <w:szCs w:val="16"/>
                              </w:rPr>
                            </w:pPr>
                            <w:r w:rsidRPr="00CE6441">
                              <w:rPr>
                                <w:rFonts w:ascii="Calibri" w:hAnsi="Calibri"/>
                                <w:sz w:val="16"/>
                                <w:szCs w:val="16"/>
                              </w:rPr>
                              <w:t xml:space="preserve">Deputy Secretary </w:t>
                            </w:r>
                          </w:p>
                          <w:p w:rsidR="00AE2128" w:rsidRPr="00B4676B" w:rsidRDefault="00AE2128" w:rsidP="00AE2128">
                            <w:pPr>
                              <w:jc w:val="center"/>
                              <w:rPr>
                                <w:b/>
                                <w:i/>
                                <w:sz w:val="16"/>
                                <w:szCs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9B9543" id="Text Box 6" o:spid="_x0000_s1027" type="#_x0000_t202" style="position:absolute;margin-left:345.6pt;margin-top:11.2pt;width:175.65pt;height:61.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" filled="f" stroked="f" strokecolor="white">
                <v:textbox>
                  <w:txbxContent>
                    <w:p w:rsidR="00AE2128" w:rsidRPr="00CE6441" w:rsidRDefault="00AE2128" w:rsidP="00AE2128">
                      <w:pPr>
                        <w:autoSpaceDE w:val="0"/>
                        <w:autoSpaceDN w:val="0"/>
                        <w:adjustRightInd w:val="0"/>
                        <w:jc w:val="center"/>
                        <w:rPr>
                          <w:rFonts w:ascii="Calibri" w:hAnsi="Calibri"/>
                          <w:b/>
                          <w:i/>
                          <w:sz w:val="18"/>
                          <w:szCs w:val="18"/>
                        </w:rPr>
                      </w:pPr>
                      <w:r>
                        <w:rPr>
                          <w:rFonts w:ascii="Calibri" w:hAnsi="Calibri"/>
                          <w:b/>
                          <w:i/>
                          <w:sz w:val="18"/>
                          <w:szCs w:val="18"/>
                        </w:rPr>
                        <w:t>${Cabinet Secretary}</w:t>
                      </w:r>
                    </w:p>
                    <w:p w:rsidR="00AE2128" w:rsidRPr="00CE6441" w:rsidRDefault="00AE2128" w:rsidP="00AE2128">
                      <w:pPr>
                        <w:autoSpaceDE w:val="0"/>
                        <w:autoSpaceDN w:val="0"/>
                        <w:adjustRightInd w:val="0"/>
                        <w:jc w:val="center"/>
                        <w:rPr>
                          <w:rFonts w:ascii="Calibri" w:hAnsi="Calibri"/>
                          <w:sz w:val="16"/>
                          <w:szCs w:val="16"/>
                        </w:rPr>
                      </w:pPr>
                      <w:r w:rsidRPr="00CE6441">
                        <w:rPr>
                          <w:rFonts w:ascii="Calibri" w:hAnsi="Calibri"/>
                          <w:sz w:val="16"/>
                          <w:szCs w:val="16"/>
                        </w:rPr>
                        <w:t>Cabinet Secretary</w:t>
                      </w:r>
                    </w:p>
                    <w:p w:rsidR="00AE2128" w:rsidRPr="00CE6441" w:rsidRDefault="00AE2128" w:rsidP="00AE2128">
                      <w:pPr>
                        <w:autoSpaceDE w:val="0"/>
                        <w:autoSpaceDN w:val="0"/>
                        <w:adjustRightInd w:val="0"/>
                        <w:jc w:val="center"/>
                        <w:rPr>
                          <w:rFonts w:ascii="Calibri" w:hAnsi="Calibri"/>
                          <w:sz w:val="16"/>
                          <w:szCs w:val="16"/>
                        </w:rPr>
                      </w:pPr>
                    </w:p>
                    <w:p w:rsidR="00AE2128" w:rsidRPr="00CE6441" w:rsidRDefault="00AE2128" w:rsidP="00AE2128">
                      <w:pPr>
                        <w:autoSpaceDE w:val="0"/>
                        <w:autoSpaceDN w:val="0"/>
                        <w:adjustRightInd w:val="0"/>
                        <w:jc w:val="center"/>
                        <w:rPr>
                          <w:rFonts w:ascii="Calibri" w:hAnsi="Calibri"/>
                          <w:b/>
                          <w:i/>
                          <w:sz w:val="18"/>
                          <w:szCs w:val="18"/>
                        </w:rPr>
                      </w:pPr>
                      <w:r>
                        <w:rPr>
                          <w:rFonts w:ascii="Calibri" w:hAnsi="Calibri"/>
                          <w:b/>
                          <w:i/>
                          <w:sz w:val="18"/>
                          <w:szCs w:val="18"/>
                        </w:rPr>
                        <w:t>${Deputy Secretary}</w:t>
                      </w:r>
                    </w:p>
                    <w:p w:rsidR="00AE2128" w:rsidRPr="00CE6441" w:rsidRDefault="00AE2128" w:rsidP="00AE2128">
                      <w:pPr>
                        <w:autoSpaceDE w:val="0"/>
                        <w:autoSpaceDN w:val="0"/>
                        <w:adjustRightInd w:val="0"/>
                        <w:jc w:val="center"/>
                        <w:rPr>
                          <w:rFonts w:ascii="Calibri" w:hAnsi="Calibri"/>
                          <w:sz w:val="16"/>
                          <w:szCs w:val="16"/>
                        </w:rPr>
                      </w:pPr>
                      <w:r w:rsidRPr="00CE6441">
                        <w:rPr>
                          <w:rFonts w:ascii="Calibri" w:hAnsi="Calibri"/>
                          <w:sz w:val="16"/>
                          <w:szCs w:val="16"/>
                        </w:rPr>
                        <w:t xml:space="preserve">Deputy Secretary </w:t>
                      </w:r>
                    </w:p>
                    <w:p w:rsidR="00AE2128" w:rsidRPr="00B4676B" w:rsidRDefault="00AE2128" w:rsidP="00AE2128">
                      <w:pPr>
                        <w:jc w:val="center"/>
                        <w:rPr>
                          <w:b/>
                          <w:i/>
                          <w:sz w:val="16"/>
                          <w:szCs w:val="16"/>
                        </w:rPr>
                      </w:pPr>
                    </w:p>
                  </w:txbxContent>
                </v:textbox>
              </v:shape>
            </w:pict>
          </mc:Fallback>
        </mc:AlternateContent>
      </w:r>
      <w:r w:rsidRPr="00814EC9">
        <w:rPr>
          <w:rFonts w:asciiTheme="minorHAnsi" w:hAnsiTheme="minorHAnsi" w:cstheme="minorHAnsi"/>
          <w:noProof/>
          <w:sz w:val="22"/>
          <w:szCs w:val="22"/>
        </w:rPr>
        <mc:AlternateContent>
          <mc:Choice Requires="wps">
            <w:drawing>
              <wp:anchor distT="0" distB="0" distL="114300" distR="114300" simplePos="0" relativeHeight="251662336" behindDoc="0" locked="0" layoutInCell="1" allowOverlap="1" wp14:anchorId="76EA6F79" wp14:editId="1AC359E3">
                <wp:simplePos x="0" y="0"/>
                <wp:positionH relativeFrom="column">
                  <wp:posOffset>-561975</wp:posOffset>
                </wp:positionH>
                <wp:positionV relativeFrom="paragraph">
                  <wp:posOffset>170815</wp:posOffset>
                </wp:positionV>
                <wp:extent cx="1979295" cy="819150"/>
                <wp:effectExtent l="0" t="0" r="0" b="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79295" cy="819150"/>
                        </a:xfrm>
                        <a:prstGeom prst="rect">
                          <a:avLst/>
                        </a:prstGeom>
                        <a:solidFill>
                          <a:srgbClr val="FFFFFF"/>
                        </a:solidFill>
                        <a:ln w="9525">
                          <a:solidFill>
                            <a:srgbClr val="FFFFFF"/>
                          </a:solidFill>
                          <a:miter lim="800000"/>
                          <a:headEnd/>
                          <a:tailEnd/>
                        </a:ln>
                      </wps:spPr>
                      <wps:txbx>
                        <w:txbxContent>
                          <w:p w:rsidR="00AE2128" w:rsidRPr="00CE6441" w:rsidRDefault="00AE2128" w:rsidP="00AE2128">
                            <w:pPr>
                              <w:autoSpaceDE w:val="0"/>
                              <w:autoSpaceDN w:val="0"/>
                              <w:adjustRightInd w:val="0"/>
                              <w:jc w:val="center"/>
                              <w:rPr>
                                <w:rFonts w:ascii="Calibri" w:hAnsi="Calibri"/>
                                <w:b/>
                                <w:i/>
                                <w:sz w:val="18"/>
                                <w:szCs w:val="18"/>
                              </w:rPr>
                            </w:pPr>
                            <w:r>
                              <w:rPr>
                                <w:rFonts w:ascii="Calibri" w:hAnsi="Calibri"/>
                                <w:b/>
                                <w:i/>
                                <w:sz w:val="18"/>
                                <w:szCs w:val="18"/>
                              </w:rPr>
                              <w:t>${Governor}</w:t>
                            </w:r>
                          </w:p>
                          <w:p w:rsidR="00AE2128" w:rsidRPr="00CE6441" w:rsidRDefault="00AE2128" w:rsidP="00AE2128">
                            <w:pPr>
                              <w:autoSpaceDE w:val="0"/>
                              <w:autoSpaceDN w:val="0"/>
                              <w:adjustRightInd w:val="0"/>
                              <w:jc w:val="center"/>
                              <w:rPr>
                                <w:rFonts w:ascii="Calibri" w:hAnsi="Calibri"/>
                                <w:sz w:val="16"/>
                                <w:szCs w:val="16"/>
                              </w:rPr>
                            </w:pPr>
                            <w:r w:rsidRPr="00CE6441">
                              <w:rPr>
                                <w:rFonts w:ascii="Calibri" w:hAnsi="Calibri"/>
                                <w:sz w:val="16"/>
                                <w:szCs w:val="16"/>
                              </w:rPr>
                              <w:t>Governor</w:t>
                            </w:r>
                          </w:p>
                          <w:p w:rsidR="00AE2128" w:rsidRPr="00CE6441" w:rsidRDefault="00AE2128" w:rsidP="00AE2128">
                            <w:pPr>
                              <w:autoSpaceDE w:val="0"/>
                              <w:autoSpaceDN w:val="0"/>
                              <w:adjustRightInd w:val="0"/>
                              <w:jc w:val="center"/>
                              <w:rPr>
                                <w:rFonts w:ascii="Calibri" w:hAnsi="Calibri"/>
                                <w:sz w:val="16"/>
                                <w:szCs w:val="16"/>
                              </w:rPr>
                            </w:pPr>
                          </w:p>
                          <w:p w:rsidR="00AE2128" w:rsidRPr="00CE6441" w:rsidRDefault="00AE2128" w:rsidP="00AE2128">
                            <w:pPr>
                              <w:autoSpaceDE w:val="0"/>
                              <w:autoSpaceDN w:val="0"/>
                              <w:adjustRightInd w:val="0"/>
                              <w:jc w:val="center"/>
                              <w:rPr>
                                <w:rFonts w:ascii="Calibri" w:hAnsi="Calibri"/>
                                <w:b/>
                                <w:i/>
                                <w:sz w:val="18"/>
                                <w:szCs w:val="18"/>
                              </w:rPr>
                            </w:pPr>
                            <w:r>
                              <w:rPr>
                                <w:rFonts w:ascii="Calibri" w:hAnsi="Calibri"/>
                                <w:b/>
                                <w:i/>
                                <w:sz w:val="18"/>
                                <w:szCs w:val="18"/>
                              </w:rPr>
                              <w:t>${Lt. Governor}</w:t>
                            </w:r>
                          </w:p>
                          <w:p w:rsidR="00AE2128" w:rsidRPr="00CE6441" w:rsidRDefault="00AE2128" w:rsidP="00AE2128">
                            <w:pPr>
                              <w:autoSpaceDE w:val="0"/>
                              <w:autoSpaceDN w:val="0"/>
                              <w:adjustRightInd w:val="0"/>
                              <w:jc w:val="center"/>
                              <w:rPr>
                                <w:rFonts w:ascii="Calibri" w:hAnsi="Calibri"/>
                                <w:sz w:val="16"/>
                                <w:szCs w:val="16"/>
                              </w:rPr>
                            </w:pPr>
                            <w:r w:rsidRPr="00CE6441">
                              <w:rPr>
                                <w:rFonts w:ascii="Calibri" w:hAnsi="Calibri"/>
                                <w:sz w:val="16"/>
                                <w:szCs w:val="16"/>
                              </w:rPr>
                              <w:t>Lt. Governor</w:t>
                            </w:r>
                          </w:p>
                          <w:p w:rsidR="00AE2128" w:rsidRDefault="00AE2128" w:rsidP="00AE2128">
                            <w:pPr>
                              <w:autoSpaceDE w:val="0"/>
                              <w:autoSpaceDN w:val="0"/>
                              <w:adjustRightInd w:val="0"/>
                              <w:jc w:val="center"/>
                              <w:rPr>
                                <w:sz w:val="16"/>
                              </w:rPr>
                            </w:pPr>
                          </w:p>
                          <w:p w:rsidR="00AE2128" w:rsidRDefault="00AE2128" w:rsidP="00AE2128">
                            <w:pPr>
                              <w:autoSpaceDE w:val="0"/>
                              <w:autoSpaceDN w:val="0"/>
                              <w:adjustRightInd w:val="0"/>
                              <w:jc w:val="center"/>
                            </w:pPr>
                          </w:p>
                          <w:p w:rsidR="00AE2128" w:rsidRDefault="00AE2128" w:rsidP="00AE212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6EA6F79" id="Text Box 7" o:spid="_x0000_s1028" type="#_x0000_t202" style="position:absolute;margin-left:-44.25pt;margin-top:13.45pt;width:155.85pt;height:64.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" strokecolor="white">
                <v:textbox>
                  <w:txbxContent>
                    <w:p w:rsidR="00AE2128" w:rsidRPr="00CE6441" w:rsidRDefault="00AE2128" w:rsidP="00AE2128">
                      <w:pPr>
                        <w:autoSpaceDE w:val="0"/>
                        <w:autoSpaceDN w:val="0"/>
                        <w:adjustRightInd w:val="0"/>
                        <w:jc w:val="center"/>
                        <w:rPr>
                          <w:rFonts w:ascii="Calibri" w:hAnsi="Calibri"/>
                          <w:b/>
                          <w:i/>
                          <w:sz w:val="18"/>
                          <w:szCs w:val="18"/>
                        </w:rPr>
                      </w:pPr>
                      <w:r>
                        <w:rPr>
                          <w:rFonts w:ascii="Calibri" w:hAnsi="Calibri"/>
                          <w:b/>
                          <w:i/>
                          <w:sz w:val="18"/>
                          <w:szCs w:val="18"/>
                        </w:rPr>
                        <w:t>${Governor}</w:t>
                      </w:r>
                    </w:p>
                    <w:p w:rsidR="00AE2128" w:rsidRPr="00CE6441" w:rsidRDefault="00AE2128" w:rsidP="00AE2128">
                      <w:pPr>
                        <w:autoSpaceDE w:val="0"/>
                        <w:autoSpaceDN w:val="0"/>
                        <w:adjustRightInd w:val="0"/>
                        <w:jc w:val="center"/>
                        <w:rPr>
                          <w:rFonts w:ascii="Calibri" w:hAnsi="Calibri"/>
                          <w:sz w:val="16"/>
                          <w:szCs w:val="16"/>
                        </w:rPr>
                      </w:pPr>
                      <w:r w:rsidRPr="00CE6441">
                        <w:rPr>
                          <w:rFonts w:ascii="Calibri" w:hAnsi="Calibri"/>
                          <w:sz w:val="16"/>
                          <w:szCs w:val="16"/>
                        </w:rPr>
                        <w:t>Governor</w:t>
                      </w:r>
                    </w:p>
                    <w:p w:rsidR="00AE2128" w:rsidRPr="00CE6441" w:rsidRDefault="00AE2128" w:rsidP="00AE2128">
                      <w:pPr>
                        <w:autoSpaceDE w:val="0"/>
                        <w:autoSpaceDN w:val="0"/>
                        <w:adjustRightInd w:val="0"/>
                        <w:jc w:val="center"/>
                        <w:rPr>
                          <w:rFonts w:ascii="Calibri" w:hAnsi="Calibri"/>
                          <w:sz w:val="16"/>
                          <w:szCs w:val="16"/>
                        </w:rPr>
                      </w:pPr>
                    </w:p>
                    <w:p w:rsidR="00AE2128" w:rsidRPr="00CE6441" w:rsidRDefault="00AE2128" w:rsidP="00AE2128">
                      <w:pPr>
                        <w:autoSpaceDE w:val="0"/>
                        <w:autoSpaceDN w:val="0"/>
                        <w:adjustRightInd w:val="0"/>
                        <w:jc w:val="center"/>
                        <w:rPr>
                          <w:rFonts w:ascii="Calibri" w:hAnsi="Calibri"/>
                          <w:b/>
                          <w:i/>
                          <w:sz w:val="18"/>
                          <w:szCs w:val="18"/>
                        </w:rPr>
                      </w:pPr>
                      <w:r>
                        <w:rPr>
                          <w:rFonts w:ascii="Calibri" w:hAnsi="Calibri"/>
                          <w:b/>
                          <w:i/>
                          <w:sz w:val="18"/>
                          <w:szCs w:val="18"/>
                        </w:rPr>
                        <w:t>${Lt. Governor}</w:t>
                      </w:r>
                    </w:p>
                    <w:p w:rsidR="00AE2128" w:rsidRPr="00CE6441" w:rsidRDefault="00AE2128" w:rsidP="00AE2128">
                      <w:pPr>
                        <w:autoSpaceDE w:val="0"/>
                        <w:autoSpaceDN w:val="0"/>
                        <w:adjustRightInd w:val="0"/>
                        <w:jc w:val="center"/>
                        <w:rPr>
                          <w:rFonts w:ascii="Calibri" w:hAnsi="Calibri"/>
                          <w:sz w:val="16"/>
                          <w:szCs w:val="16"/>
                        </w:rPr>
                      </w:pPr>
                      <w:r w:rsidRPr="00CE6441">
                        <w:rPr>
                          <w:rFonts w:ascii="Calibri" w:hAnsi="Calibri"/>
                          <w:sz w:val="16"/>
                          <w:szCs w:val="16"/>
                        </w:rPr>
                        <w:t>Lt. Governor</w:t>
                      </w:r>
                    </w:p>
                    <w:p w:rsidR="00AE2128" w:rsidRDefault="00AE2128" w:rsidP="00AE2128">
                      <w:pPr>
                        <w:autoSpaceDE w:val="0"/>
                        <w:autoSpaceDN w:val="0"/>
                        <w:adjustRightInd w:val="0"/>
                        <w:jc w:val="center"/>
                        <w:rPr>
                          <w:sz w:val="16"/>
                        </w:rPr>
                      </w:pPr>
                    </w:p>
                    <w:p w:rsidR="00AE2128" w:rsidRDefault="00AE2128" w:rsidP="00AE2128">
                      <w:pPr>
                        <w:autoSpaceDE w:val="0"/>
                        <w:autoSpaceDN w:val="0"/>
                        <w:adjustRightInd w:val="0"/>
                        <w:jc w:val="center"/>
                      </w:pPr>
                    </w:p>
                    <w:p w:rsidR="00AE2128" w:rsidRDefault="00AE2128" w:rsidP="00AE2128"/>
                  </w:txbxContent>
                </v:textbox>
              </v:shape>
            </w:pict>
          </mc:Fallback>
        </mc:AlternateContent>
      </w:r>
    </w:p>
    <w:p w:rsidR="00AE2128" w:rsidRPr="00814EC9" w:rsidRDefault="00AE2128" w:rsidP="00AE2128">
      <w:pPr>
        <w:rPr>
          <w:rFonts w:asciiTheme="minorHAnsi" w:hAnsiTheme="minorHAnsi" w:cstheme="minorHAnsi"/>
          <w:sz w:val="22"/>
          <w:szCs w:val="22"/>
        </w:rPr>
      </w:pPr>
    </w:p>
    <w:p w:rsidR="00AE2128" w:rsidRPr="00814EC9" w:rsidRDefault="00AE2128" w:rsidP="00AE2128">
      <w:pPr>
        <w:rPr>
          <w:rFonts w:asciiTheme="minorHAnsi" w:hAnsiTheme="minorHAnsi" w:cstheme="minorHAnsi"/>
          <w:sz w:val="22"/>
          <w:szCs w:val="22"/>
        </w:rPr>
      </w:pPr>
    </w:p>
    <w:p w:rsidR="00AE2128" w:rsidRPr="00814EC9" w:rsidRDefault="00AE2128" w:rsidP="00AE2128">
      <w:pPr>
        <w:autoSpaceDE w:val="0"/>
        <w:autoSpaceDN w:val="0"/>
        <w:adjustRightInd w:val="0"/>
        <w:rPr>
          <w:rFonts w:asciiTheme="minorHAnsi" w:hAnsiTheme="minorHAnsi" w:cstheme="minorHAnsi"/>
          <w:sz w:val="22"/>
          <w:szCs w:val="22"/>
        </w:rPr>
      </w:pPr>
    </w:p>
    <w:p w:rsidR="00AE2128" w:rsidRPr="00814EC9" w:rsidRDefault="00AE2128" w:rsidP="00AE2128">
      <w:pPr>
        <w:rPr>
          <w:rFonts w:asciiTheme="minorHAnsi" w:hAnsiTheme="minorHAnsi" w:cstheme="minorHAnsi"/>
          <w:sz w:val="22"/>
          <w:szCs w:val="22"/>
        </w:rPr>
      </w:pPr>
    </w:p>
    <w:p w:rsidR="00AE2128" w:rsidRPr="00814EC9" w:rsidRDefault="00AE2128" w:rsidP="00AE2128">
      <w:pPr>
        <w:rPr>
          <w:rFonts w:asciiTheme="minorHAnsi" w:hAnsiTheme="minorHAnsi" w:cstheme="minorHAnsi"/>
          <w:sz w:val="22"/>
          <w:szCs w:val="22"/>
        </w:rPr>
      </w:pPr>
    </w:p>
    <w:p w:rsidR="00AE2128" w:rsidRPr="00814EC9" w:rsidRDefault="00AE2128" w:rsidP="00AE2128">
      <w:pPr>
        <w:rPr>
          <w:rFonts w:asciiTheme="minorHAnsi" w:hAnsiTheme="minorHAnsi" w:cstheme="minorHAnsi"/>
          <w:sz w:val="22"/>
          <w:szCs w:val="22"/>
        </w:rPr>
      </w:pPr>
    </w:p>
    <w:p w:rsidR="00AE2128" w:rsidRPr="00814EC9" w:rsidRDefault="00AE2128" w:rsidP="00AE2128">
      <w:pPr>
        <w:jc w:val="center"/>
        <w:rPr>
          <w:rFonts w:asciiTheme="minorHAnsi" w:hAnsiTheme="minorHAnsi" w:cstheme="minorHAnsi"/>
          <w:sz w:val="22"/>
          <w:szCs w:val="22"/>
        </w:rPr>
      </w:pPr>
      <w:r w:rsidRPr="00814EC9">
        <w:rPr>
          <w:rFonts w:asciiTheme="minorHAnsi" w:hAnsiTheme="minorHAnsi" w:cstheme="minorHAnsi"/>
          <w:sz w:val="22"/>
          <w:szCs w:val="22"/>
        </w:rPr>
        <w:t xml:space="preserve">Certified Mail- Return Receipt Requested (Certified #: </w:t>
      </w:r>
      <w:r w:rsidRPr="00814EC9">
        <w:rPr>
          <w:rFonts w:asciiTheme="minorHAnsi" w:hAnsiTheme="minorHAnsi" w:cstheme="minorHAnsi"/>
          <w:color w:val="0070C0"/>
          <w:sz w:val="22"/>
          <w:szCs w:val="22"/>
        </w:rPr>
        <w:t xml:space="preserve">XXXX </w:t>
      </w:r>
      <w:proofErr w:type="spellStart"/>
      <w:r w:rsidRPr="00814EC9">
        <w:rPr>
          <w:rFonts w:asciiTheme="minorHAnsi" w:hAnsiTheme="minorHAnsi" w:cstheme="minorHAnsi"/>
          <w:color w:val="0070C0"/>
          <w:sz w:val="22"/>
          <w:szCs w:val="22"/>
        </w:rPr>
        <w:t>XXXX</w:t>
      </w:r>
      <w:proofErr w:type="spellEnd"/>
      <w:r w:rsidRPr="00814EC9">
        <w:rPr>
          <w:rFonts w:asciiTheme="minorHAnsi" w:hAnsiTheme="minorHAnsi" w:cstheme="minorHAnsi"/>
          <w:color w:val="0070C0"/>
          <w:sz w:val="22"/>
          <w:szCs w:val="22"/>
        </w:rPr>
        <w:t xml:space="preserve"> </w:t>
      </w:r>
      <w:proofErr w:type="spellStart"/>
      <w:r w:rsidRPr="00814EC9">
        <w:rPr>
          <w:rFonts w:asciiTheme="minorHAnsi" w:hAnsiTheme="minorHAnsi" w:cstheme="minorHAnsi"/>
          <w:color w:val="0070C0"/>
          <w:sz w:val="22"/>
          <w:szCs w:val="22"/>
        </w:rPr>
        <w:t>XXXX</w:t>
      </w:r>
      <w:proofErr w:type="spellEnd"/>
      <w:r w:rsidRPr="00814EC9">
        <w:rPr>
          <w:rFonts w:asciiTheme="minorHAnsi" w:hAnsiTheme="minorHAnsi" w:cstheme="minorHAnsi"/>
          <w:color w:val="0070C0"/>
          <w:sz w:val="22"/>
          <w:szCs w:val="22"/>
        </w:rPr>
        <w:t xml:space="preserve"> </w:t>
      </w:r>
      <w:proofErr w:type="spellStart"/>
      <w:r w:rsidRPr="00814EC9">
        <w:rPr>
          <w:rFonts w:asciiTheme="minorHAnsi" w:hAnsiTheme="minorHAnsi" w:cstheme="minorHAnsi"/>
          <w:color w:val="0070C0"/>
          <w:sz w:val="22"/>
          <w:szCs w:val="22"/>
        </w:rPr>
        <w:t>XXXX</w:t>
      </w:r>
      <w:proofErr w:type="spellEnd"/>
      <w:r w:rsidRPr="00814EC9">
        <w:rPr>
          <w:rFonts w:asciiTheme="minorHAnsi" w:hAnsiTheme="minorHAnsi" w:cstheme="minorHAnsi"/>
          <w:color w:val="0070C0"/>
          <w:sz w:val="22"/>
          <w:szCs w:val="22"/>
        </w:rPr>
        <w:t xml:space="preserve"> XXXX</w:t>
      </w:r>
      <w:r w:rsidRPr="00814EC9">
        <w:rPr>
          <w:rFonts w:asciiTheme="minorHAnsi" w:hAnsiTheme="minorHAnsi" w:cstheme="minorHAnsi"/>
          <w:sz w:val="22"/>
          <w:szCs w:val="22"/>
        </w:rPr>
        <w:t>)</w:t>
      </w:r>
    </w:p>
    <w:p w:rsidR="00AE2128" w:rsidRPr="00814EC9" w:rsidRDefault="00AE2128" w:rsidP="00AE2128">
      <w:pPr>
        <w:rPr>
          <w:rFonts w:asciiTheme="minorHAnsi" w:hAnsiTheme="minorHAnsi" w:cstheme="minorHAnsi"/>
          <w:sz w:val="22"/>
          <w:szCs w:val="22"/>
        </w:rPr>
      </w:pPr>
    </w:p>
    <w:p w:rsidR="00AE2128" w:rsidRPr="00814EC9" w:rsidRDefault="00AE2128" w:rsidP="00AE2128">
      <w:pPr>
        <w:ind w:firstLine="720"/>
        <w:jc w:val="center"/>
        <w:rPr>
          <w:rFonts w:asciiTheme="minorHAnsi" w:hAnsiTheme="minorHAnsi" w:cstheme="minorHAnsi"/>
          <w:b/>
          <w:sz w:val="22"/>
          <w:szCs w:val="22"/>
        </w:rPr>
      </w:pPr>
      <w:r w:rsidRPr="00814EC9">
        <w:rPr>
          <w:rFonts w:asciiTheme="minorHAnsi" w:hAnsiTheme="minorHAnsi" w:cstheme="minorHAnsi"/>
          <w:b/>
          <w:sz w:val="22"/>
          <w:szCs w:val="22"/>
        </w:rPr>
        <w:t xml:space="preserve">Notice of Intent to Red Tag: Class A Violation(s) </w:t>
      </w:r>
    </w:p>
    <w:p w:rsidR="00AE2128" w:rsidRPr="00814EC9" w:rsidRDefault="00AE2128" w:rsidP="00AE2128">
      <w:pPr>
        <w:ind w:firstLine="720"/>
        <w:jc w:val="center"/>
        <w:rPr>
          <w:rFonts w:asciiTheme="minorHAnsi" w:hAnsiTheme="minorHAnsi" w:cstheme="minorHAnsi"/>
          <w:sz w:val="22"/>
          <w:szCs w:val="22"/>
        </w:rPr>
      </w:pPr>
      <w:r w:rsidRPr="00814EC9">
        <w:rPr>
          <w:rFonts w:asciiTheme="minorHAnsi" w:hAnsiTheme="minorHAnsi" w:cstheme="minorHAnsi"/>
          <w:sz w:val="22"/>
          <w:szCs w:val="22"/>
        </w:rPr>
        <w:t>20.5.116 NMAC</w:t>
      </w:r>
      <w:r>
        <w:rPr>
          <w:rFonts w:asciiTheme="minorHAnsi" w:hAnsiTheme="minorHAnsi" w:cstheme="minorHAnsi"/>
          <w:sz w:val="22"/>
          <w:szCs w:val="22"/>
        </w:rPr>
        <w:t xml:space="preserve"> Delivery Prohibition</w:t>
      </w:r>
    </w:p>
    <w:p w:rsidR="00AE2128" w:rsidRPr="00814EC9" w:rsidRDefault="00AE2128" w:rsidP="00AE2128">
      <w:pPr>
        <w:jc w:val="both"/>
        <w:rPr>
          <w:rFonts w:asciiTheme="minorHAnsi" w:hAnsiTheme="minorHAnsi" w:cstheme="minorHAnsi"/>
          <w:sz w:val="22"/>
          <w:szCs w:val="22"/>
        </w:rPr>
      </w:pPr>
    </w:p>
    <w:p w:rsidR="00AE2128" w:rsidRPr="00814EC9" w:rsidRDefault="00AE2128" w:rsidP="00AE2128">
      <w:pPr>
        <w:jc w:val="both"/>
        <w:rPr>
          <w:rFonts w:asciiTheme="minorHAnsi" w:hAnsiTheme="minorHAnsi" w:cstheme="minorHAnsi"/>
          <w:sz w:val="22"/>
          <w:szCs w:val="22"/>
        </w:rPr>
      </w:pPr>
      <w:r w:rsidRPr="00814EC9">
        <w:rPr>
          <w:rFonts w:asciiTheme="minorHAnsi" w:hAnsiTheme="minorHAnsi" w:cstheme="minorHAnsi"/>
          <w:b/>
          <w:sz w:val="22"/>
          <w:szCs w:val="22"/>
        </w:rPr>
        <w:t>Date:</w:t>
      </w:r>
      <w:r>
        <w:rPr>
          <w:rFonts w:asciiTheme="minorHAnsi" w:hAnsiTheme="minorHAnsi" w:cstheme="minorHAnsi"/>
          <w:sz w:val="22"/>
          <w:szCs w:val="22"/>
        </w:rPr>
        <w:tab/>
      </w:r>
      <w:r w:rsidRPr="00814EC9">
        <w:rPr>
          <w:rFonts w:asciiTheme="minorHAnsi" w:hAnsiTheme="minorHAnsi" w:cstheme="minorHAnsi"/>
          <w:sz w:val="22"/>
          <w:szCs w:val="22"/>
        </w:rPr>
        <w:fldChar w:fldCharType="begin"/>
      </w:r>
      <w:r w:rsidRPr="00814EC9">
        <w:rPr>
          <w:rFonts w:asciiTheme="minorHAnsi" w:hAnsiTheme="minorHAnsi" w:cstheme="minorHAnsi"/>
          <w:sz w:val="22"/>
          <w:szCs w:val="22"/>
        </w:rPr>
        <w:instrText xml:space="preserve"> DATE \@ "MMMM d, yyyy" </w:instrText>
      </w:r>
      <w:r w:rsidRPr="00814EC9">
        <w:rPr>
          <w:rFonts w:asciiTheme="minorHAnsi" w:hAnsiTheme="minorHAnsi" w:cstheme="minorHAnsi"/>
          <w:sz w:val="22"/>
          <w:szCs w:val="22"/>
        </w:rPr>
        <w:fldChar w:fldCharType="separate"/>
      </w:r>
      <w:r w:rsidR="00A007EA">
        <w:rPr>
          <w:rFonts w:asciiTheme="minorHAnsi" w:hAnsiTheme="minorHAnsi" w:cstheme="minorHAnsi"/>
          <w:noProof/>
          <w:sz w:val="22"/>
          <w:szCs w:val="22"/>
        </w:rPr>
        <w:t>February 14, 2020</w:t>
      </w:r>
      <w:r w:rsidRPr="00814EC9">
        <w:rPr>
          <w:rFonts w:asciiTheme="minorHAnsi" w:hAnsiTheme="minorHAnsi" w:cstheme="minorHAnsi"/>
          <w:sz w:val="22"/>
          <w:szCs w:val="22"/>
        </w:rPr>
        <w:fldChar w:fldCharType="end"/>
      </w:r>
    </w:p>
    <w:p w:rsidR="00AE2128" w:rsidRPr="00814EC9" w:rsidRDefault="00AE2128" w:rsidP="00AE2128">
      <w:pPr>
        <w:jc w:val="both"/>
        <w:rPr>
          <w:rFonts w:asciiTheme="minorHAnsi" w:hAnsiTheme="minorHAnsi" w:cstheme="minorHAnsi"/>
          <w:sz w:val="22"/>
          <w:szCs w:val="22"/>
        </w:rPr>
      </w:pPr>
    </w:p>
    <w:p w:rsidR="002000F6" w:rsidRPr="00814EC9" w:rsidRDefault="00AE2128" w:rsidP="002000F6">
      <w:pPr>
        <w:rPr>
          <w:rFonts w:asciiTheme="minorHAnsi" w:hAnsiTheme="minorHAnsi" w:cstheme="minorHAnsi"/>
          <w:sz w:val="22"/>
          <w:szCs w:val="22"/>
        </w:rPr>
      </w:pPr>
      <w:r w:rsidRPr="00814EC9">
        <w:rPr>
          <w:rFonts w:asciiTheme="minorHAnsi" w:hAnsiTheme="minorHAnsi" w:cstheme="minorHAnsi"/>
          <w:b/>
          <w:sz w:val="22"/>
          <w:szCs w:val="22"/>
        </w:rPr>
        <w:t>To:</w:t>
      </w:r>
      <w:r w:rsidRPr="00814EC9">
        <w:rPr>
          <w:rFonts w:asciiTheme="minorHAnsi" w:hAnsiTheme="minorHAnsi" w:cstheme="minorHAnsi"/>
          <w:sz w:val="22"/>
          <w:szCs w:val="22"/>
        </w:rPr>
        <w:tab/>
      </w:r>
      <w:r w:rsidR="002000F6" w:rsidRPr="00814EC9">
        <w:rPr>
          <w:rFonts w:asciiTheme="minorHAnsi" w:hAnsiTheme="minorHAnsi" w:cstheme="minorHAnsi"/>
          <w:noProof/>
          <w:sz w:val="22"/>
          <w:szCs w:val="22"/>
        </w:rPr>
        <w:fldChar w:fldCharType="begin"/>
      </w:r>
      <w:r w:rsidR="002000F6" w:rsidRPr="00814EC9">
        <w:rPr>
          <w:rFonts w:asciiTheme="minorHAnsi" w:hAnsiTheme="minorHAnsi" w:cstheme="minorHAnsi"/>
          <w:noProof/>
          <w:sz w:val="22"/>
          <w:szCs w:val="22"/>
        </w:rPr>
        <w:instrText xml:space="preserve"> MERGEFIELD Owner_Name </w:instrText>
      </w:r>
      <w:r w:rsidR="002000F6" w:rsidRPr="00814EC9">
        <w:rPr>
          <w:rFonts w:asciiTheme="minorHAnsi" w:hAnsiTheme="minorHAnsi" w:cstheme="minorHAnsi"/>
          <w:noProof/>
          <w:sz w:val="22"/>
          <w:szCs w:val="22"/>
        </w:rPr>
        <w:fldChar w:fldCharType="separate"/>
      </w:r>
      <w:r w:rsidR="002000F6">
        <w:rPr>
          <w:rFonts w:asciiTheme="minorHAnsi" w:hAnsiTheme="minorHAnsi" w:cstheme="minorHAnsi"/>
          <w:noProof/>
          <w:sz w:val="22"/>
          <w:szCs w:val="22"/>
        </w:rPr>
        <w:t>${Owner_Name}</w:t>
      </w:r>
      <w:r w:rsidR="002000F6" w:rsidRPr="00814EC9">
        <w:rPr>
          <w:rFonts w:asciiTheme="minorHAnsi" w:hAnsiTheme="minorHAnsi" w:cstheme="minorHAnsi"/>
          <w:noProof/>
          <w:sz w:val="22"/>
          <w:szCs w:val="22"/>
        </w:rPr>
        <w:fldChar w:fldCharType="end"/>
      </w:r>
      <w:r w:rsidR="002000F6" w:rsidRPr="00814EC9">
        <w:rPr>
          <w:rFonts w:asciiTheme="minorHAnsi" w:hAnsiTheme="minorHAnsi" w:cstheme="minorHAnsi"/>
          <w:sz w:val="22"/>
          <w:szCs w:val="22"/>
        </w:rPr>
        <w:t xml:space="preserve"> (Owner ID# </w:t>
      </w:r>
      <w:r w:rsidR="002000F6" w:rsidRPr="00814EC9">
        <w:rPr>
          <w:rFonts w:asciiTheme="minorHAnsi" w:hAnsiTheme="minorHAnsi" w:cstheme="minorHAnsi"/>
          <w:noProof/>
          <w:sz w:val="22"/>
          <w:szCs w:val="22"/>
        </w:rPr>
        <w:fldChar w:fldCharType="begin"/>
      </w:r>
      <w:r w:rsidR="002000F6" w:rsidRPr="00814EC9">
        <w:rPr>
          <w:rFonts w:asciiTheme="minorHAnsi" w:hAnsiTheme="minorHAnsi" w:cstheme="minorHAnsi"/>
          <w:noProof/>
          <w:sz w:val="22"/>
          <w:szCs w:val="22"/>
        </w:rPr>
        <w:instrText xml:space="preserve"> MERGEFIELD Owner_ID </w:instrText>
      </w:r>
      <w:r w:rsidR="002000F6" w:rsidRPr="00814EC9">
        <w:rPr>
          <w:rFonts w:asciiTheme="minorHAnsi" w:hAnsiTheme="minorHAnsi" w:cstheme="minorHAnsi"/>
          <w:noProof/>
          <w:sz w:val="22"/>
          <w:szCs w:val="22"/>
        </w:rPr>
        <w:fldChar w:fldCharType="separate"/>
      </w:r>
      <w:r w:rsidR="002000F6">
        <w:rPr>
          <w:rFonts w:asciiTheme="minorHAnsi" w:hAnsiTheme="minorHAnsi" w:cstheme="minorHAnsi"/>
          <w:noProof/>
          <w:sz w:val="22"/>
          <w:szCs w:val="22"/>
        </w:rPr>
        <w:t>${Owner_ID}</w:t>
      </w:r>
      <w:r w:rsidR="002000F6" w:rsidRPr="00814EC9">
        <w:rPr>
          <w:rFonts w:asciiTheme="minorHAnsi" w:hAnsiTheme="minorHAnsi" w:cstheme="minorHAnsi"/>
          <w:noProof/>
          <w:sz w:val="22"/>
          <w:szCs w:val="22"/>
        </w:rPr>
        <w:fldChar w:fldCharType="end"/>
      </w:r>
      <w:r w:rsidR="002000F6" w:rsidRPr="00814EC9">
        <w:rPr>
          <w:rFonts w:asciiTheme="minorHAnsi" w:hAnsiTheme="minorHAnsi" w:cstheme="minorHAnsi"/>
          <w:sz w:val="22"/>
          <w:szCs w:val="22"/>
        </w:rPr>
        <w:t xml:space="preserve">/Operator ID# </w:t>
      </w:r>
      <w:r w:rsidR="002000F6" w:rsidRPr="00814EC9">
        <w:rPr>
          <w:rFonts w:asciiTheme="minorHAnsi" w:hAnsiTheme="minorHAnsi" w:cstheme="minorHAnsi"/>
          <w:noProof/>
          <w:sz w:val="22"/>
          <w:szCs w:val="22"/>
        </w:rPr>
        <w:fldChar w:fldCharType="begin"/>
      </w:r>
      <w:r w:rsidR="002000F6" w:rsidRPr="00814EC9">
        <w:rPr>
          <w:rFonts w:asciiTheme="minorHAnsi" w:hAnsiTheme="minorHAnsi" w:cstheme="minorHAnsi"/>
          <w:noProof/>
          <w:sz w:val="22"/>
          <w:szCs w:val="22"/>
        </w:rPr>
        <w:instrText xml:space="preserve"> MERGEFIELD Operator_ID </w:instrText>
      </w:r>
      <w:r w:rsidR="002000F6" w:rsidRPr="00814EC9">
        <w:rPr>
          <w:rFonts w:asciiTheme="minorHAnsi" w:hAnsiTheme="minorHAnsi" w:cstheme="minorHAnsi"/>
          <w:noProof/>
          <w:sz w:val="22"/>
          <w:szCs w:val="22"/>
        </w:rPr>
        <w:fldChar w:fldCharType="separate"/>
      </w:r>
      <w:r w:rsidR="002000F6">
        <w:rPr>
          <w:rFonts w:asciiTheme="minorHAnsi" w:hAnsiTheme="minorHAnsi" w:cstheme="minorHAnsi"/>
          <w:noProof/>
          <w:sz w:val="22"/>
          <w:szCs w:val="22"/>
        </w:rPr>
        <w:t>${Operator_ID}</w:t>
      </w:r>
      <w:r w:rsidR="002000F6" w:rsidRPr="00814EC9">
        <w:rPr>
          <w:rFonts w:asciiTheme="minorHAnsi" w:hAnsiTheme="minorHAnsi" w:cstheme="minorHAnsi"/>
          <w:noProof/>
          <w:sz w:val="22"/>
          <w:szCs w:val="22"/>
        </w:rPr>
        <w:fldChar w:fldCharType="end"/>
      </w:r>
      <w:r w:rsidR="002000F6" w:rsidRPr="00814EC9">
        <w:rPr>
          <w:rFonts w:asciiTheme="minorHAnsi" w:hAnsiTheme="minorHAnsi" w:cstheme="minorHAnsi"/>
          <w:sz w:val="22"/>
          <w:szCs w:val="22"/>
        </w:rPr>
        <w:t>)</w:t>
      </w:r>
    </w:p>
    <w:p w:rsidR="002000F6" w:rsidRPr="00814EC9" w:rsidRDefault="002000F6" w:rsidP="002000F6">
      <w:pPr>
        <w:ind w:firstLine="720"/>
        <w:rPr>
          <w:rFonts w:asciiTheme="minorHAnsi" w:hAnsiTheme="minorHAnsi" w:cstheme="minorHAnsi"/>
          <w:sz w:val="22"/>
          <w:szCs w:val="22"/>
        </w:rPr>
      </w:pPr>
      <w:r w:rsidRPr="00814EC9">
        <w:rPr>
          <w:rFonts w:asciiTheme="minorHAnsi" w:hAnsiTheme="minorHAnsi" w:cstheme="minorHAnsi"/>
          <w:noProof/>
          <w:sz w:val="22"/>
          <w:szCs w:val="22"/>
        </w:rPr>
        <w:fldChar w:fldCharType="begin"/>
      </w:r>
      <w:r w:rsidRPr="00814EC9">
        <w:rPr>
          <w:rFonts w:asciiTheme="minorHAnsi" w:hAnsiTheme="minorHAnsi" w:cstheme="minorHAnsi"/>
          <w:noProof/>
          <w:sz w:val="22"/>
          <w:szCs w:val="22"/>
        </w:rPr>
        <w:instrText xml:space="preserve"> MERGEFIELD Owner_Address </w:instrText>
      </w:r>
      <w:r w:rsidRPr="00814EC9">
        <w:rPr>
          <w:rFonts w:asciiTheme="minorHAnsi" w:hAnsiTheme="minorHAnsi" w:cstheme="minorHAnsi"/>
          <w:noProof/>
          <w:sz w:val="22"/>
          <w:szCs w:val="22"/>
        </w:rPr>
        <w:fldChar w:fldCharType="separate"/>
      </w:r>
      <w:r>
        <w:rPr>
          <w:rFonts w:asciiTheme="minorHAnsi" w:hAnsiTheme="minorHAnsi" w:cstheme="minorHAnsi"/>
          <w:noProof/>
          <w:sz w:val="22"/>
          <w:szCs w:val="22"/>
        </w:rPr>
        <w:t>${Owner_Address}</w:t>
      </w:r>
      <w:r w:rsidRPr="00814EC9">
        <w:rPr>
          <w:rFonts w:asciiTheme="minorHAnsi" w:hAnsiTheme="minorHAnsi" w:cstheme="minorHAnsi"/>
          <w:noProof/>
          <w:sz w:val="22"/>
          <w:szCs w:val="22"/>
        </w:rPr>
        <w:fldChar w:fldCharType="end"/>
      </w:r>
      <w:r w:rsidRPr="00814EC9">
        <w:rPr>
          <w:rFonts w:asciiTheme="minorHAnsi" w:hAnsiTheme="minorHAnsi" w:cstheme="minorHAnsi"/>
          <w:sz w:val="22"/>
          <w:szCs w:val="22"/>
        </w:rPr>
        <w:t xml:space="preserve">, </w:t>
      </w:r>
      <w:r>
        <w:rPr>
          <w:rFonts w:asciiTheme="minorHAnsi" w:hAnsiTheme="minorHAnsi" w:cstheme="minorHAnsi"/>
          <w:noProof/>
          <w:sz w:val="22"/>
          <w:szCs w:val="22"/>
        </w:rPr>
        <w:fldChar w:fldCharType="begin"/>
      </w:r>
      <w:r>
        <w:rPr>
          <w:rFonts w:asciiTheme="minorHAnsi" w:hAnsiTheme="minorHAnsi" w:cstheme="minorHAnsi"/>
          <w:noProof/>
          <w:sz w:val="22"/>
          <w:szCs w:val="22"/>
        </w:rPr>
        <w:instrText xml:space="preserve"> MERGEFIELD Owner_City </w:instrText>
      </w:r>
      <w:r>
        <w:rPr>
          <w:rFonts w:asciiTheme="minorHAnsi" w:hAnsiTheme="minorHAnsi" w:cstheme="minorHAnsi"/>
          <w:noProof/>
          <w:sz w:val="22"/>
          <w:szCs w:val="22"/>
        </w:rPr>
        <w:fldChar w:fldCharType="separate"/>
      </w:r>
      <w:r>
        <w:rPr>
          <w:rFonts w:asciiTheme="minorHAnsi" w:hAnsiTheme="minorHAnsi" w:cstheme="minorHAnsi"/>
          <w:noProof/>
          <w:sz w:val="22"/>
          <w:szCs w:val="22"/>
        </w:rPr>
        <w:t>${Owner_City}</w:t>
      </w:r>
      <w:r>
        <w:rPr>
          <w:rFonts w:asciiTheme="minorHAnsi" w:hAnsiTheme="minorHAnsi" w:cstheme="minorHAnsi"/>
          <w:noProof/>
          <w:sz w:val="22"/>
          <w:szCs w:val="22"/>
        </w:rPr>
        <w:fldChar w:fldCharType="end"/>
      </w:r>
      <w:r w:rsidRPr="00814EC9">
        <w:rPr>
          <w:rFonts w:asciiTheme="minorHAnsi" w:hAnsiTheme="minorHAnsi" w:cstheme="minorHAnsi"/>
          <w:sz w:val="22"/>
          <w:szCs w:val="22"/>
        </w:rPr>
        <w:t xml:space="preserve">, </w:t>
      </w:r>
      <w:r w:rsidRPr="00814EC9">
        <w:rPr>
          <w:rFonts w:asciiTheme="minorHAnsi" w:hAnsiTheme="minorHAnsi" w:cstheme="minorHAnsi"/>
          <w:noProof/>
          <w:sz w:val="22"/>
          <w:szCs w:val="22"/>
        </w:rPr>
        <w:fldChar w:fldCharType="begin"/>
      </w:r>
      <w:r w:rsidRPr="00814EC9">
        <w:rPr>
          <w:rFonts w:asciiTheme="minorHAnsi" w:hAnsiTheme="minorHAnsi" w:cstheme="minorHAnsi"/>
          <w:noProof/>
          <w:sz w:val="22"/>
          <w:szCs w:val="22"/>
        </w:rPr>
        <w:instrText xml:space="preserve"> MERGEFIELD Owner_State </w:instrText>
      </w:r>
      <w:r w:rsidRPr="00814EC9">
        <w:rPr>
          <w:rFonts w:asciiTheme="minorHAnsi" w:hAnsiTheme="minorHAnsi" w:cstheme="minorHAnsi"/>
          <w:noProof/>
          <w:sz w:val="22"/>
          <w:szCs w:val="22"/>
        </w:rPr>
        <w:fldChar w:fldCharType="separate"/>
      </w:r>
      <w:r>
        <w:rPr>
          <w:rFonts w:asciiTheme="minorHAnsi" w:hAnsiTheme="minorHAnsi" w:cstheme="minorHAnsi"/>
          <w:noProof/>
          <w:sz w:val="22"/>
          <w:szCs w:val="22"/>
        </w:rPr>
        <w:t>${Owner_State}</w:t>
      </w:r>
      <w:r w:rsidRPr="00814EC9">
        <w:rPr>
          <w:rFonts w:asciiTheme="minorHAnsi" w:hAnsiTheme="minorHAnsi" w:cstheme="minorHAnsi"/>
          <w:noProof/>
          <w:sz w:val="22"/>
          <w:szCs w:val="22"/>
        </w:rPr>
        <w:fldChar w:fldCharType="end"/>
      </w:r>
      <w:r w:rsidRPr="00814EC9">
        <w:rPr>
          <w:rFonts w:asciiTheme="minorHAnsi" w:hAnsiTheme="minorHAnsi" w:cstheme="minorHAnsi"/>
          <w:sz w:val="22"/>
          <w:szCs w:val="22"/>
        </w:rPr>
        <w:t xml:space="preserve"> </w:t>
      </w:r>
      <w:r w:rsidRPr="00814EC9">
        <w:rPr>
          <w:rFonts w:asciiTheme="minorHAnsi" w:hAnsiTheme="minorHAnsi" w:cstheme="minorHAnsi"/>
          <w:noProof/>
          <w:sz w:val="22"/>
          <w:szCs w:val="22"/>
        </w:rPr>
        <w:fldChar w:fldCharType="begin"/>
      </w:r>
      <w:r w:rsidRPr="00814EC9">
        <w:rPr>
          <w:rFonts w:asciiTheme="minorHAnsi" w:hAnsiTheme="minorHAnsi" w:cstheme="minorHAnsi"/>
          <w:noProof/>
          <w:sz w:val="22"/>
          <w:szCs w:val="22"/>
        </w:rPr>
        <w:instrText xml:space="preserve"> MERGEFIELD Owner_Zip </w:instrText>
      </w:r>
      <w:r w:rsidRPr="00814EC9">
        <w:rPr>
          <w:rFonts w:asciiTheme="minorHAnsi" w:hAnsiTheme="minorHAnsi" w:cstheme="minorHAnsi"/>
          <w:noProof/>
          <w:sz w:val="22"/>
          <w:szCs w:val="22"/>
        </w:rPr>
        <w:fldChar w:fldCharType="separate"/>
      </w:r>
      <w:r>
        <w:rPr>
          <w:rFonts w:asciiTheme="minorHAnsi" w:hAnsiTheme="minorHAnsi" w:cstheme="minorHAnsi"/>
          <w:noProof/>
          <w:sz w:val="22"/>
          <w:szCs w:val="22"/>
        </w:rPr>
        <w:t>${Owner_Zip}</w:t>
      </w:r>
      <w:r w:rsidRPr="00814EC9">
        <w:rPr>
          <w:rFonts w:asciiTheme="minorHAnsi" w:hAnsiTheme="minorHAnsi" w:cstheme="minorHAnsi"/>
          <w:noProof/>
          <w:sz w:val="22"/>
          <w:szCs w:val="22"/>
        </w:rPr>
        <w:fldChar w:fldCharType="end"/>
      </w:r>
      <w:r w:rsidRPr="00814EC9">
        <w:rPr>
          <w:rFonts w:asciiTheme="minorHAnsi" w:hAnsiTheme="minorHAnsi" w:cstheme="minorHAnsi"/>
          <w:sz w:val="22"/>
          <w:szCs w:val="22"/>
        </w:rPr>
        <w:t xml:space="preserve"> </w:t>
      </w:r>
    </w:p>
    <w:p w:rsidR="00AE2128" w:rsidRPr="00814EC9" w:rsidRDefault="00AE2128" w:rsidP="002000F6">
      <w:pPr>
        <w:rPr>
          <w:rFonts w:asciiTheme="minorHAnsi" w:hAnsiTheme="minorHAnsi" w:cstheme="minorHAnsi"/>
          <w:sz w:val="22"/>
          <w:szCs w:val="22"/>
        </w:rPr>
      </w:pPr>
    </w:p>
    <w:p w:rsidR="009F5684" w:rsidRPr="00814EC9" w:rsidRDefault="009F5684" w:rsidP="009F5684">
      <w:pPr>
        <w:ind w:firstLine="720"/>
        <w:rPr>
          <w:rFonts w:asciiTheme="minorHAnsi" w:hAnsiTheme="minorHAnsi" w:cstheme="minorHAnsi"/>
          <w:sz w:val="22"/>
          <w:szCs w:val="22"/>
        </w:rPr>
      </w:pPr>
      <w:r w:rsidRPr="00814EC9">
        <w:rPr>
          <w:rFonts w:asciiTheme="minorHAnsi" w:hAnsiTheme="minorHAnsi" w:cstheme="minorHAnsi"/>
          <w:noProof/>
          <w:sz w:val="22"/>
          <w:szCs w:val="22"/>
        </w:rPr>
        <w:fldChar w:fldCharType="begin"/>
      </w:r>
      <w:r w:rsidRPr="00814EC9">
        <w:rPr>
          <w:rFonts w:asciiTheme="minorHAnsi" w:hAnsiTheme="minorHAnsi" w:cstheme="minorHAnsi"/>
          <w:noProof/>
          <w:sz w:val="22"/>
          <w:szCs w:val="22"/>
        </w:rPr>
        <w:instrText xml:space="preserve"> MERGEFIELD Operator_Name </w:instrText>
      </w:r>
      <w:r w:rsidRPr="00814EC9">
        <w:rPr>
          <w:rFonts w:asciiTheme="minorHAnsi" w:hAnsiTheme="minorHAnsi" w:cstheme="minorHAnsi"/>
          <w:noProof/>
          <w:sz w:val="22"/>
          <w:szCs w:val="22"/>
        </w:rPr>
        <w:fldChar w:fldCharType="separate"/>
      </w:r>
      <w:r>
        <w:rPr>
          <w:rFonts w:asciiTheme="minorHAnsi" w:hAnsiTheme="minorHAnsi" w:cstheme="minorHAnsi"/>
          <w:noProof/>
          <w:sz w:val="22"/>
          <w:szCs w:val="22"/>
        </w:rPr>
        <w:t>${Operator_Name}</w:t>
      </w:r>
      <w:r w:rsidRPr="00814EC9">
        <w:rPr>
          <w:rFonts w:asciiTheme="minorHAnsi" w:hAnsiTheme="minorHAnsi" w:cstheme="minorHAnsi"/>
          <w:noProof/>
          <w:sz w:val="22"/>
          <w:szCs w:val="22"/>
        </w:rPr>
        <w:fldChar w:fldCharType="end"/>
      </w:r>
      <w:r w:rsidRPr="00814EC9">
        <w:rPr>
          <w:rFonts w:asciiTheme="minorHAnsi" w:hAnsiTheme="minorHAnsi" w:cstheme="minorHAnsi"/>
          <w:sz w:val="22"/>
          <w:szCs w:val="22"/>
        </w:rPr>
        <w:t xml:space="preserve"> (Operator ID# </w:t>
      </w:r>
      <w:r w:rsidRPr="00814EC9">
        <w:rPr>
          <w:rFonts w:asciiTheme="minorHAnsi" w:hAnsiTheme="minorHAnsi" w:cstheme="minorHAnsi"/>
          <w:noProof/>
          <w:sz w:val="22"/>
          <w:szCs w:val="22"/>
        </w:rPr>
        <w:fldChar w:fldCharType="begin"/>
      </w:r>
      <w:r w:rsidRPr="00814EC9">
        <w:rPr>
          <w:rFonts w:asciiTheme="minorHAnsi" w:hAnsiTheme="minorHAnsi" w:cstheme="minorHAnsi"/>
          <w:noProof/>
          <w:sz w:val="22"/>
          <w:szCs w:val="22"/>
        </w:rPr>
        <w:instrText xml:space="preserve"> MERGEFIELD Operator_ID </w:instrText>
      </w:r>
      <w:r w:rsidRPr="00814EC9">
        <w:rPr>
          <w:rFonts w:asciiTheme="minorHAnsi" w:hAnsiTheme="minorHAnsi" w:cstheme="minorHAnsi"/>
          <w:noProof/>
          <w:sz w:val="22"/>
          <w:szCs w:val="22"/>
        </w:rPr>
        <w:fldChar w:fldCharType="separate"/>
      </w:r>
      <w:r>
        <w:rPr>
          <w:rFonts w:asciiTheme="minorHAnsi" w:hAnsiTheme="minorHAnsi" w:cstheme="minorHAnsi"/>
          <w:noProof/>
          <w:sz w:val="22"/>
          <w:szCs w:val="22"/>
        </w:rPr>
        <w:t>${Operator_ID}</w:t>
      </w:r>
      <w:r w:rsidRPr="00814EC9">
        <w:rPr>
          <w:rFonts w:asciiTheme="minorHAnsi" w:hAnsiTheme="minorHAnsi" w:cstheme="minorHAnsi"/>
          <w:noProof/>
          <w:sz w:val="22"/>
          <w:szCs w:val="22"/>
        </w:rPr>
        <w:fldChar w:fldCharType="end"/>
      </w:r>
      <w:r w:rsidRPr="00814EC9">
        <w:rPr>
          <w:rFonts w:asciiTheme="minorHAnsi" w:hAnsiTheme="minorHAnsi" w:cstheme="minorHAnsi"/>
          <w:sz w:val="22"/>
          <w:szCs w:val="22"/>
        </w:rPr>
        <w:t>)</w:t>
      </w:r>
    </w:p>
    <w:p w:rsidR="009F5684" w:rsidRPr="00814EC9" w:rsidRDefault="009F5684" w:rsidP="009F5684">
      <w:pPr>
        <w:ind w:firstLine="720"/>
        <w:rPr>
          <w:rFonts w:asciiTheme="minorHAnsi" w:hAnsiTheme="minorHAnsi" w:cstheme="minorHAnsi"/>
          <w:sz w:val="22"/>
          <w:szCs w:val="22"/>
        </w:rPr>
      </w:pPr>
      <w:r w:rsidRPr="00814EC9">
        <w:rPr>
          <w:rFonts w:asciiTheme="minorHAnsi" w:hAnsiTheme="minorHAnsi" w:cstheme="minorHAnsi"/>
          <w:noProof/>
          <w:sz w:val="22"/>
          <w:szCs w:val="22"/>
        </w:rPr>
        <w:fldChar w:fldCharType="begin"/>
      </w:r>
      <w:r w:rsidRPr="00814EC9">
        <w:rPr>
          <w:rFonts w:asciiTheme="minorHAnsi" w:hAnsiTheme="minorHAnsi" w:cstheme="minorHAnsi"/>
          <w:noProof/>
          <w:sz w:val="22"/>
          <w:szCs w:val="22"/>
        </w:rPr>
        <w:instrText xml:space="preserve"> MERGEFIELD Operator_Address </w:instrText>
      </w:r>
      <w:r w:rsidRPr="00814EC9">
        <w:rPr>
          <w:rFonts w:asciiTheme="minorHAnsi" w:hAnsiTheme="minorHAnsi" w:cstheme="minorHAnsi"/>
          <w:noProof/>
          <w:sz w:val="22"/>
          <w:szCs w:val="22"/>
        </w:rPr>
        <w:fldChar w:fldCharType="separate"/>
      </w:r>
      <w:r>
        <w:rPr>
          <w:rFonts w:asciiTheme="minorHAnsi" w:hAnsiTheme="minorHAnsi" w:cstheme="minorHAnsi"/>
          <w:noProof/>
          <w:sz w:val="22"/>
          <w:szCs w:val="22"/>
        </w:rPr>
        <w:t>${Operator_Address}</w:t>
      </w:r>
      <w:r w:rsidRPr="00814EC9">
        <w:rPr>
          <w:rFonts w:asciiTheme="minorHAnsi" w:hAnsiTheme="minorHAnsi" w:cstheme="minorHAnsi"/>
          <w:noProof/>
          <w:sz w:val="22"/>
          <w:szCs w:val="22"/>
        </w:rPr>
        <w:fldChar w:fldCharType="end"/>
      </w:r>
      <w:r w:rsidRPr="00814EC9">
        <w:rPr>
          <w:rFonts w:asciiTheme="minorHAnsi" w:hAnsiTheme="minorHAnsi" w:cstheme="minorHAnsi"/>
          <w:sz w:val="22"/>
          <w:szCs w:val="22"/>
        </w:rPr>
        <w:t xml:space="preserve">, </w:t>
      </w:r>
      <w:r w:rsidRPr="00814EC9">
        <w:rPr>
          <w:rFonts w:asciiTheme="minorHAnsi" w:hAnsiTheme="minorHAnsi" w:cstheme="minorHAnsi"/>
          <w:noProof/>
          <w:sz w:val="22"/>
          <w:szCs w:val="22"/>
        </w:rPr>
        <w:fldChar w:fldCharType="begin"/>
      </w:r>
      <w:r w:rsidRPr="00814EC9">
        <w:rPr>
          <w:rFonts w:asciiTheme="minorHAnsi" w:hAnsiTheme="minorHAnsi" w:cstheme="minorHAnsi"/>
          <w:noProof/>
          <w:sz w:val="22"/>
          <w:szCs w:val="22"/>
        </w:rPr>
        <w:instrText xml:space="preserve"> MERGEFIELD Operator_City </w:instrText>
      </w:r>
      <w:r w:rsidRPr="00814EC9">
        <w:rPr>
          <w:rFonts w:asciiTheme="minorHAnsi" w:hAnsiTheme="minorHAnsi" w:cstheme="minorHAnsi"/>
          <w:noProof/>
          <w:sz w:val="22"/>
          <w:szCs w:val="22"/>
        </w:rPr>
        <w:fldChar w:fldCharType="separate"/>
      </w:r>
      <w:r>
        <w:rPr>
          <w:rFonts w:asciiTheme="minorHAnsi" w:hAnsiTheme="minorHAnsi" w:cstheme="minorHAnsi"/>
          <w:noProof/>
          <w:sz w:val="22"/>
          <w:szCs w:val="22"/>
        </w:rPr>
        <w:t>${Operator_City}</w:t>
      </w:r>
      <w:r w:rsidRPr="00814EC9">
        <w:rPr>
          <w:rFonts w:asciiTheme="minorHAnsi" w:hAnsiTheme="minorHAnsi" w:cstheme="minorHAnsi"/>
          <w:noProof/>
          <w:sz w:val="22"/>
          <w:szCs w:val="22"/>
        </w:rPr>
        <w:fldChar w:fldCharType="end"/>
      </w:r>
      <w:r w:rsidRPr="00814EC9">
        <w:rPr>
          <w:rFonts w:asciiTheme="minorHAnsi" w:hAnsiTheme="minorHAnsi" w:cstheme="minorHAnsi"/>
          <w:sz w:val="22"/>
          <w:szCs w:val="22"/>
        </w:rPr>
        <w:t xml:space="preserve">, </w:t>
      </w:r>
      <w:r w:rsidRPr="00814EC9">
        <w:rPr>
          <w:rFonts w:asciiTheme="minorHAnsi" w:hAnsiTheme="minorHAnsi" w:cstheme="minorHAnsi"/>
          <w:noProof/>
          <w:sz w:val="22"/>
          <w:szCs w:val="22"/>
        </w:rPr>
        <w:fldChar w:fldCharType="begin"/>
      </w:r>
      <w:r w:rsidRPr="00814EC9">
        <w:rPr>
          <w:rFonts w:asciiTheme="minorHAnsi" w:hAnsiTheme="minorHAnsi" w:cstheme="minorHAnsi"/>
          <w:noProof/>
          <w:sz w:val="22"/>
          <w:szCs w:val="22"/>
        </w:rPr>
        <w:instrText xml:space="preserve"> MERGEFIELD Operator_State </w:instrText>
      </w:r>
      <w:r w:rsidRPr="00814EC9">
        <w:rPr>
          <w:rFonts w:asciiTheme="minorHAnsi" w:hAnsiTheme="minorHAnsi" w:cstheme="minorHAnsi"/>
          <w:noProof/>
          <w:sz w:val="22"/>
          <w:szCs w:val="22"/>
        </w:rPr>
        <w:fldChar w:fldCharType="separate"/>
      </w:r>
      <w:r>
        <w:rPr>
          <w:rFonts w:asciiTheme="minorHAnsi" w:hAnsiTheme="minorHAnsi" w:cstheme="minorHAnsi"/>
          <w:noProof/>
          <w:sz w:val="22"/>
          <w:szCs w:val="22"/>
        </w:rPr>
        <w:t>${Operator_State}</w:t>
      </w:r>
      <w:r w:rsidRPr="00814EC9">
        <w:rPr>
          <w:rFonts w:asciiTheme="minorHAnsi" w:hAnsiTheme="minorHAnsi" w:cstheme="minorHAnsi"/>
          <w:noProof/>
          <w:sz w:val="22"/>
          <w:szCs w:val="22"/>
        </w:rPr>
        <w:fldChar w:fldCharType="end"/>
      </w:r>
      <w:r w:rsidRPr="00814EC9">
        <w:rPr>
          <w:rFonts w:asciiTheme="minorHAnsi" w:hAnsiTheme="minorHAnsi" w:cstheme="minorHAnsi"/>
          <w:sz w:val="22"/>
          <w:szCs w:val="22"/>
        </w:rPr>
        <w:t xml:space="preserve"> </w:t>
      </w:r>
      <w:r w:rsidRPr="00814EC9">
        <w:rPr>
          <w:rFonts w:asciiTheme="minorHAnsi" w:hAnsiTheme="minorHAnsi" w:cstheme="minorHAnsi"/>
          <w:noProof/>
          <w:sz w:val="22"/>
          <w:szCs w:val="22"/>
        </w:rPr>
        <w:fldChar w:fldCharType="begin"/>
      </w:r>
      <w:r w:rsidRPr="00814EC9">
        <w:rPr>
          <w:rFonts w:asciiTheme="minorHAnsi" w:hAnsiTheme="minorHAnsi" w:cstheme="minorHAnsi"/>
          <w:noProof/>
          <w:sz w:val="22"/>
          <w:szCs w:val="22"/>
        </w:rPr>
        <w:instrText xml:space="preserve"> MERGEFIELD Operator_Zip </w:instrText>
      </w:r>
      <w:r w:rsidRPr="00814EC9">
        <w:rPr>
          <w:rFonts w:asciiTheme="minorHAnsi" w:hAnsiTheme="minorHAnsi" w:cstheme="minorHAnsi"/>
          <w:noProof/>
          <w:sz w:val="22"/>
          <w:szCs w:val="22"/>
        </w:rPr>
        <w:fldChar w:fldCharType="separate"/>
      </w:r>
      <w:r>
        <w:rPr>
          <w:rFonts w:asciiTheme="minorHAnsi" w:hAnsiTheme="minorHAnsi" w:cstheme="minorHAnsi"/>
          <w:noProof/>
          <w:sz w:val="22"/>
          <w:szCs w:val="22"/>
        </w:rPr>
        <w:t>${Operator_Zip}</w:t>
      </w:r>
      <w:r w:rsidRPr="00814EC9">
        <w:rPr>
          <w:rFonts w:asciiTheme="minorHAnsi" w:hAnsiTheme="minorHAnsi" w:cstheme="minorHAnsi"/>
          <w:noProof/>
          <w:sz w:val="22"/>
          <w:szCs w:val="22"/>
        </w:rPr>
        <w:fldChar w:fldCharType="end"/>
      </w:r>
    </w:p>
    <w:p w:rsidR="00AE2128" w:rsidRPr="00814EC9" w:rsidRDefault="00AE2128" w:rsidP="00AE2128">
      <w:pPr>
        <w:rPr>
          <w:rFonts w:asciiTheme="minorHAnsi" w:hAnsiTheme="minorHAnsi" w:cstheme="minorHAnsi"/>
          <w:sz w:val="22"/>
          <w:szCs w:val="22"/>
        </w:rPr>
      </w:pPr>
    </w:p>
    <w:p w:rsidR="00FF12CF" w:rsidRPr="00814EC9" w:rsidRDefault="00AE2128" w:rsidP="00FF12CF">
      <w:pPr>
        <w:ind w:left="720" w:hanging="720"/>
        <w:rPr>
          <w:rFonts w:asciiTheme="minorHAnsi" w:hAnsiTheme="minorHAnsi" w:cstheme="minorHAnsi"/>
          <w:sz w:val="22"/>
          <w:szCs w:val="22"/>
        </w:rPr>
      </w:pPr>
      <w:r w:rsidRPr="00814EC9">
        <w:rPr>
          <w:rFonts w:asciiTheme="minorHAnsi" w:hAnsiTheme="minorHAnsi" w:cstheme="minorHAnsi"/>
          <w:b/>
          <w:sz w:val="22"/>
          <w:szCs w:val="22"/>
        </w:rPr>
        <w:t>Re:</w:t>
      </w:r>
      <w:r w:rsidRPr="00814EC9">
        <w:rPr>
          <w:rFonts w:asciiTheme="minorHAnsi" w:hAnsiTheme="minorHAnsi" w:cstheme="minorHAnsi"/>
          <w:sz w:val="22"/>
          <w:szCs w:val="22"/>
        </w:rPr>
        <w:tab/>
      </w:r>
      <w:r w:rsidR="00FF12CF" w:rsidRPr="00814EC9">
        <w:rPr>
          <w:rFonts w:asciiTheme="minorHAnsi" w:hAnsiTheme="minorHAnsi" w:cstheme="minorHAnsi"/>
          <w:noProof/>
          <w:sz w:val="22"/>
          <w:szCs w:val="22"/>
        </w:rPr>
        <w:fldChar w:fldCharType="begin"/>
      </w:r>
      <w:r w:rsidR="00FF12CF" w:rsidRPr="00814EC9">
        <w:rPr>
          <w:rFonts w:asciiTheme="minorHAnsi" w:hAnsiTheme="minorHAnsi" w:cstheme="minorHAnsi"/>
          <w:noProof/>
          <w:sz w:val="22"/>
          <w:szCs w:val="22"/>
        </w:rPr>
        <w:instrText xml:space="preserve"> MERGEFIELD Facility_Name </w:instrText>
      </w:r>
      <w:r w:rsidR="00FF12CF" w:rsidRPr="00814EC9">
        <w:rPr>
          <w:rFonts w:asciiTheme="minorHAnsi" w:hAnsiTheme="minorHAnsi" w:cstheme="minorHAnsi"/>
          <w:noProof/>
          <w:sz w:val="22"/>
          <w:szCs w:val="22"/>
        </w:rPr>
        <w:fldChar w:fldCharType="separate"/>
      </w:r>
      <w:r w:rsidR="00FF12CF">
        <w:rPr>
          <w:rFonts w:asciiTheme="minorHAnsi" w:hAnsiTheme="minorHAnsi" w:cstheme="minorHAnsi"/>
          <w:noProof/>
          <w:sz w:val="22"/>
          <w:szCs w:val="22"/>
        </w:rPr>
        <w:t>${Facility_Name}</w:t>
      </w:r>
      <w:r w:rsidR="00FF12CF" w:rsidRPr="00814EC9">
        <w:rPr>
          <w:rFonts w:asciiTheme="minorHAnsi" w:hAnsiTheme="minorHAnsi" w:cstheme="minorHAnsi"/>
          <w:noProof/>
          <w:sz w:val="22"/>
          <w:szCs w:val="22"/>
        </w:rPr>
        <w:fldChar w:fldCharType="end"/>
      </w:r>
      <w:r w:rsidR="00FF12CF" w:rsidRPr="00814EC9">
        <w:rPr>
          <w:rFonts w:asciiTheme="minorHAnsi" w:hAnsiTheme="minorHAnsi" w:cstheme="minorHAnsi"/>
          <w:sz w:val="22"/>
          <w:szCs w:val="22"/>
        </w:rPr>
        <w:t xml:space="preserve"> (Facility ID# </w:t>
      </w:r>
      <w:r w:rsidR="00FF12CF" w:rsidRPr="00814EC9">
        <w:rPr>
          <w:rFonts w:asciiTheme="minorHAnsi" w:hAnsiTheme="minorHAnsi" w:cstheme="minorHAnsi"/>
          <w:noProof/>
          <w:sz w:val="22"/>
          <w:szCs w:val="22"/>
        </w:rPr>
        <w:fldChar w:fldCharType="begin"/>
      </w:r>
      <w:r w:rsidR="00FF12CF" w:rsidRPr="00814EC9">
        <w:rPr>
          <w:rFonts w:asciiTheme="minorHAnsi" w:hAnsiTheme="minorHAnsi" w:cstheme="minorHAnsi"/>
          <w:noProof/>
          <w:sz w:val="22"/>
          <w:szCs w:val="22"/>
        </w:rPr>
        <w:instrText xml:space="preserve"> MERGEFIELD Facility_ID </w:instrText>
      </w:r>
      <w:r w:rsidR="00FF12CF" w:rsidRPr="00814EC9">
        <w:rPr>
          <w:rFonts w:asciiTheme="minorHAnsi" w:hAnsiTheme="minorHAnsi" w:cstheme="minorHAnsi"/>
          <w:noProof/>
          <w:sz w:val="22"/>
          <w:szCs w:val="22"/>
        </w:rPr>
        <w:fldChar w:fldCharType="separate"/>
      </w:r>
      <w:r w:rsidR="00FF12CF">
        <w:rPr>
          <w:rFonts w:asciiTheme="minorHAnsi" w:hAnsiTheme="minorHAnsi" w:cstheme="minorHAnsi"/>
          <w:noProof/>
          <w:sz w:val="22"/>
          <w:szCs w:val="22"/>
        </w:rPr>
        <w:t>${Facility_ID}</w:t>
      </w:r>
      <w:r w:rsidR="00FF12CF" w:rsidRPr="00814EC9">
        <w:rPr>
          <w:rFonts w:asciiTheme="minorHAnsi" w:hAnsiTheme="minorHAnsi" w:cstheme="minorHAnsi"/>
          <w:noProof/>
          <w:sz w:val="22"/>
          <w:szCs w:val="22"/>
        </w:rPr>
        <w:fldChar w:fldCharType="end"/>
      </w:r>
      <w:r w:rsidR="00FF12CF" w:rsidRPr="00814EC9">
        <w:rPr>
          <w:rFonts w:asciiTheme="minorHAnsi" w:hAnsiTheme="minorHAnsi" w:cstheme="minorHAnsi"/>
          <w:sz w:val="22"/>
          <w:szCs w:val="22"/>
        </w:rPr>
        <w:t xml:space="preserve">, List of Class A Violations # </w:t>
      </w:r>
      <w:r w:rsidR="00FF12CF" w:rsidRPr="00814EC9">
        <w:rPr>
          <w:rFonts w:asciiTheme="minorHAnsi" w:hAnsiTheme="minorHAnsi" w:cstheme="minorHAnsi"/>
          <w:noProof/>
          <w:sz w:val="22"/>
          <w:szCs w:val="22"/>
        </w:rPr>
        <w:fldChar w:fldCharType="begin"/>
      </w:r>
      <w:r w:rsidR="00FF12CF" w:rsidRPr="00814EC9">
        <w:rPr>
          <w:rFonts w:asciiTheme="minorHAnsi" w:hAnsiTheme="minorHAnsi" w:cstheme="minorHAnsi"/>
          <w:noProof/>
          <w:sz w:val="22"/>
          <w:szCs w:val="22"/>
        </w:rPr>
        <w:instrText xml:space="preserve"> MERGEFIELD NOV_Number </w:instrText>
      </w:r>
      <w:r w:rsidR="00FF12CF" w:rsidRPr="00814EC9">
        <w:rPr>
          <w:rFonts w:asciiTheme="minorHAnsi" w:hAnsiTheme="minorHAnsi" w:cstheme="minorHAnsi"/>
          <w:noProof/>
          <w:sz w:val="22"/>
          <w:szCs w:val="22"/>
        </w:rPr>
        <w:fldChar w:fldCharType="separate"/>
      </w:r>
      <w:r w:rsidR="00FF12CF">
        <w:rPr>
          <w:rFonts w:asciiTheme="minorHAnsi" w:hAnsiTheme="minorHAnsi" w:cstheme="minorHAnsi"/>
          <w:noProof/>
          <w:sz w:val="22"/>
          <w:szCs w:val="22"/>
        </w:rPr>
        <w:t>${NOV_Number}</w:t>
      </w:r>
      <w:r w:rsidR="00FF12CF" w:rsidRPr="00814EC9">
        <w:rPr>
          <w:rFonts w:asciiTheme="minorHAnsi" w:hAnsiTheme="minorHAnsi" w:cstheme="minorHAnsi"/>
          <w:noProof/>
          <w:sz w:val="22"/>
          <w:szCs w:val="22"/>
        </w:rPr>
        <w:fldChar w:fldCharType="end"/>
      </w:r>
      <w:r w:rsidR="00FF12CF" w:rsidRPr="00814EC9">
        <w:rPr>
          <w:rFonts w:asciiTheme="minorHAnsi" w:hAnsiTheme="minorHAnsi" w:cstheme="minorHAnsi"/>
          <w:sz w:val="22"/>
          <w:szCs w:val="22"/>
        </w:rPr>
        <w:t>)</w:t>
      </w:r>
    </w:p>
    <w:p w:rsidR="00FF12CF" w:rsidRPr="00814EC9" w:rsidRDefault="00FF12CF" w:rsidP="00FF12CF">
      <w:pPr>
        <w:ind w:firstLine="720"/>
        <w:rPr>
          <w:rFonts w:asciiTheme="minorHAnsi" w:hAnsiTheme="minorHAnsi" w:cstheme="minorHAnsi"/>
          <w:sz w:val="22"/>
          <w:szCs w:val="22"/>
        </w:rPr>
      </w:pPr>
      <w:r w:rsidRPr="00814EC9">
        <w:rPr>
          <w:rFonts w:asciiTheme="minorHAnsi" w:hAnsiTheme="minorHAnsi" w:cstheme="minorHAnsi"/>
          <w:noProof/>
          <w:sz w:val="22"/>
          <w:szCs w:val="22"/>
        </w:rPr>
        <w:fldChar w:fldCharType="begin"/>
      </w:r>
      <w:r w:rsidRPr="00814EC9">
        <w:rPr>
          <w:rFonts w:asciiTheme="minorHAnsi" w:hAnsiTheme="minorHAnsi" w:cstheme="minorHAnsi"/>
          <w:noProof/>
          <w:sz w:val="22"/>
          <w:szCs w:val="22"/>
        </w:rPr>
        <w:instrText xml:space="preserve"> MERGEFIELD Facility_Address </w:instrText>
      </w:r>
      <w:r w:rsidRPr="00814EC9">
        <w:rPr>
          <w:rFonts w:asciiTheme="minorHAnsi" w:hAnsiTheme="minorHAnsi" w:cstheme="minorHAnsi"/>
          <w:noProof/>
          <w:sz w:val="22"/>
          <w:szCs w:val="22"/>
        </w:rPr>
        <w:fldChar w:fldCharType="separate"/>
      </w:r>
      <w:r>
        <w:rPr>
          <w:rFonts w:asciiTheme="minorHAnsi" w:hAnsiTheme="minorHAnsi" w:cstheme="minorHAnsi"/>
          <w:noProof/>
          <w:sz w:val="22"/>
          <w:szCs w:val="22"/>
        </w:rPr>
        <w:t>${Facility_Address}</w:t>
      </w:r>
      <w:r w:rsidRPr="00814EC9">
        <w:rPr>
          <w:rFonts w:asciiTheme="minorHAnsi" w:hAnsiTheme="minorHAnsi" w:cstheme="minorHAnsi"/>
          <w:noProof/>
          <w:sz w:val="22"/>
          <w:szCs w:val="22"/>
        </w:rPr>
        <w:fldChar w:fldCharType="end"/>
      </w:r>
      <w:r w:rsidRPr="00814EC9">
        <w:rPr>
          <w:rFonts w:asciiTheme="minorHAnsi" w:hAnsiTheme="minorHAnsi" w:cstheme="minorHAnsi"/>
          <w:sz w:val="22"/>
          <w:szCs w:val="22"/>
        </w:rPr>
        <w:t xml:space="preserve">, </w:t>
      </w:r>
      <w:r w:rsidRPr="00814EC9">
        <w:rPr>
          <w:rFonts w:asciiTheme="minorHAnsi" w:hAnsiTheme="minorHAnsi" w:cstheme="minorHAnsi"/>
          <w:noProof/>
          <w:sz w:val="22"/>
          <w:szCs w:val="22"/>
        </w:rPr>
        <w:fldChar w:fldCharType="begin"/>
      </w:r>
      <w:r w:rsidRPr="00814EC9">
        <w:rPr>
          <w:rFonts w:asciiTheme="minorHAnsi" w:hAnsiTheme="minorHAnsi" w:cstheme="minorHAnsi"/>
          <w:noProof/>
          <w:sz w:val="22"/>
          <w:szCs w:val="22"/>
        </w:rPr>
        <w:instrText xml:space="preserve"> MERGEFIELD Facility_City </w:instrText>
      </w:r>
      <w:r w:rsidRPr="00814EC9">
        <w:rPr>
          <w:rFonts w:asciiTheme="minorHAnsi" w:hAnsiTheme="minorHAnsi" w:cstheme="minorHAnsi"/>
          <w:noProof/>
          <w:sz w:val="22"/>
          <w:szCs w:val="22"/>
        </w:rPr>
        <w:fldChar w:fldCharType="separate"/>
      </w:r>
      <w:r>
        <w:rPr>
          <w:rFonts w:asciiTheme="minorHAnsi" w:hAnsiTheme="minorHAnsi" w:cstheme="minorHAnsi"/>
          <w:noProof/>
          <w:sz w:val="22"/>
          <w:szCs w:val="22"/>
        </w:rPr>
        <w:t>${Facility_City}</w:t>
      </w:r>
      <w:r w:rsidRPr="00814EC9">
        <w:rPr>
          <w:rFonts w:asciiTheme="minorHAnsi" w:hAnsiTheme="minorHAnsi" w:cstheme="minorHAnsi"/>
          <w:noProof/>
          <w:sz w:val="22"/>
          <w:szCs w:val="22"/>
        </w:rPr>
        <w:fldChar w:fldCharType="end"/>
      </w:r>
      <w:r w:rsidRPr="00814EC9">
        <w:rPr>
          <w:rFonts w:asciiTheme="minorHAnsi" w:hAnsiTheme="minorHAnsi" w:cstheme="minorHAnsi"/>
          <w:sz w:val="22"/>
          <w:szCs w:val="22"/>
        </w:rPr>
        <w:t xml:space="preserve">, NM </w:t>
      </w:r>
      <w:r w:rsidRPr="00814EC9">
        <w:rPr>
          <w:rFonts w:asciiTheme="minorHAnsi" w:hAnsiTheme="minorHAnsi" w:cstheme="minorHAnsi"/>
          <w:noProof/>
          <w:sz w:val="22"/>
          <w:szCs w:val="22"/>
        </w:rPr>
        <w:fldChar w:fldCharType="begin"/>
      </w:r>
      <w:r w:rsidRPr="00814EC9">
        <w:rPr>
          <w:rFonts w:asciiTheme="minorHAnsi" w:hAnsiTheme="minorHAnsi" w:cstheme="minorHAnsi"/>
          <w:noProof/>
          <w:sz w:val="22"/>
          <w:szCs w:val="22"/>
        </w:rPr>
        <w:instrText xml:space="preserve"> MERGEFIELD Facility_Zip </w:instrText>
      </w:r>
      <w:r w:rsidRPr="00814EC9">
        <w:rPr>
          <w:rFonts w:asciiTheme="minorHAnsi" w:hAnsiTheme="minorHAnsi" w:cstheme="minorHAnsi"/>
          <w:noProof/>
          <w:sz w:val="22"/>
          <w:szCs w:val="22"/>
        </w:rPr>
        <w:fldChar w:fldCharType="separate"/>
      </w:r>
      <w:r>
        <w:rPr>
          <w:rFonts w:asciiTheme="minorHAnsi" w:hAnsiTheme="minorHAnsi" w:cstheme="minorHAnsi"/>
          <w:noProof/>
          <w:sz w:val="22"/>
          <w:szCs w:val="22"/>
        </w:rPr>
        <w:t>${Facility_Zip}</w:t>
      </w:r>
      <w:r w:rsidRPr="00814EC9">
        <w:rPr>
          <w:rFonts w:asciiTheme="minorHAnsi" w:hAnsiTheme="minorHAnsi" w:cstheme="minorHAnsi"/>
          <w:noProof/>
          <w:sz w:val="22"/>
          <w:szCs w:val="22"/>
        </w:rPr>
        <w:fldChar w:fldCharType="end"/>
      </w:r>
    </w:p>
    <w:p w:rsidR="00AE2128" w:rsidRPr="00814EC9" w:rsidRDefault="00AE2128" w:rsidP="00FF12CF">
      <w:pPr>
        <w:ind w:left="720" w:hanging="720"/>
        <w:rPr>
          <w:rFonts w:asciiTheme="minorHAnsi" w:hAnsiTheme="minorHAnsi" w:cstheme="minorHAnsi"/>
          <w:sz w:val="22"/>
          <w:szCs w:val="22"/>
        </w:rPr>
      </w:pPr>
    </w:p>
    <w:p w:rsidR="003F2DA8" w:rsidRPr="00814EC9" w:rsidRDefault="00AE2128" w:rsidP="003F2DA8">
      <w:pPr>
        <w:jc w:val="both"/>
        <w:rPr>
          <w:rFonts w:asciiTheme="minorHAnsi" w:hAnsiTheme="minorHAnsi" w:cstheme="minorHAnsi"/>
          <w:sz w:val="22"/>
          <w:szCs w:val="22"/>
        </w:rPr>
      </w:pPr>
      <w:r w:rsidRPr="00814EC9">
        <w:rPr>
          <w:rFonts w:asciiTheme="minorHAnsi" w:hAnsiTheme="minorHAnsi" w:cstheme="minorHAnsi"/>
          <w:b/>
          <w:sz w:val="22"/>
          <w:szCs w:val="22"/>
        </w:rPr>
        <w:t>Date of LCAV:</w:t>
      </w:r>
      <w:r w:rsidRPr="00814EC9">
        <w:rPr>
          <w:rFonts w:asciiTheme="minorHAnsi" w:hAnsiTheme="minorHAnsi" w:cstheme="minorHAnsi"/>
          <w:sz w:val="22"/>
          <w:szCs w:val="22"/>
        </w:rPr>
        <w:tab/>
      </w:r>
      <w:r w:rsidR="003F2DA8" w:rsidRPr="00814EC9">
        <w:rPr>
          <w:rFonts w:asciiTheme="minorHAnsi" w:hAnsiTheme="minorHAnsi" w:cstheme="minorHAnsi"/>
          <w:noProof/>
          <w:sz w:val="22"/>
          <w:szCs w:val="22"/>
        </w:rPr>
        <w:fldChar w:fldCharType="begin"/>
      </w:r>
      <w:r w:rsidR="003F2DA8" w:rsidRPr="00814EC9">
        <w:rPr>
          <w:rFonts w:asciiTheme="minorHAnsi" w:hAnsiTheme="minorHAnsi" w:cstheme="minorHAnsi"/>
          <w:noProof/>
          <w:sz w:val="22"/>
          <w:szCs w:val="22"/>
        </w:rPr>
        <w:instrText xml:space="preserve"> MERGEFIELD Date_of_Inspection \@ "MMMM d, yyyy" </w:instrText>
      </w:r>
      <w:r w:rsidR="003F2DA8" w:rsidRPr="00814EC9">
        <w:rPr>
          <w:rFonts w:asciiTheme="minorHAnsi" w:hAnsiTheme="minorHAnsi" w:cstheme="minorHAnsi"/>
          <w:noProof/>
          <w:sz w:val="22"/>
          <w:szCs w:val="22"/>
        </w:rPr>
        <w:fldChar w:fldCharType="separate"/>
      </w:r>
      <w:r w:rsidR="003F2DA8">
        <w:rPr>
          <w:rFonts w:asciiTheme="minorHAnsi" w:hAnsiTheme="minorHAnsi" w:cstheme="minorHAnsi"/>
          <w:noProof/>
          <w:sz w:val="22"/>
          <w:szCs w:val="22"/>
        </w:rPr>
        <w:t>${Date_of_Inspection}</w:t>
      </w:r>
      <w:r w:rsidR="003F2DA8" w:rsidRPr="00814EC9">
        <w:rPr>
          <w:rFonts w:asciiTheme="minorHAnsi" w:hAnsiTheme="minorHAnsi" w:cstheme="minorHAnsi"/>
          <w:noProof/>
          <w:sz w:val="22"/>
          <w:szCs w:val="22"/>
        </w:rPr>
        <w:fldChar w:fldCharType="end"/>
      </w:r>
    </w:p>
    <w:p w:rsidR="00AE2128" w:rsidRPr="00814EC9" w:rsidRDefault="00AE2128" w:rsidP="00AE2128">
      <w:pPr>
        <w:jc w:val="both"/>
        <w:rPr>
          <w:rFonts w:asciiTheme="minorHAnsi" w:hAnsiTheme="minorHAnsi" w:cstheme="minorHAnsi"/>
          <w:sz w:val="22"/>
          <w:szCs w:val="22"/>
        </w:rPr>
      </w:pPr>
    </w:p>
    <w:p w:rsidR="00AE2128" w:rsidRPr="00814EC9" w:rsidRDefault="00AE2128" w:rsidP="00AE2128">
      <w:pPr>
        <w:jc w:val="both"/>
        <w:rPr>
          <w:rFonts w:asciiTheme="minorHAnsi" w:hAnsiTheme="minorHAnsi" w:cstheme="minorHAnsi"/>
          <w:sz w:val="22"/>
          <w:szCs w:val="22"/>
        </w:rPr>
      </w:pPr>
      <w:r w:rsidRPr="002A7042">
        <w:rPr>
          <w:rFonts w:asciiTheme="minorHAnsi" w:hAnsiTheme="minorHAnsi" w:cstheme="minorHAnsi"/>
          <w:sz w:val="22"/>
          <w:szCs w:val="22"/>
        </w:rPr>
        <w:t xml:space="preserve">Following an inspection on </w:t>
      </w:r>
      <w:r w:rsidR="00027A56" w:rsidRPr="002A7042">
        <w:rPr>
          <w:rFonts w:asciiTheme="minorHAnsi" w:hAnsiTheme="minorHAnsi" w:cstheme="minorHAnsi"/>
          <w:sz w:val="22"/>
          <w:szCs w:val="22"/>
        </w:rPr>
        <w:fldChar w:fldCharType="begin"/>
      </w:r>
      <w:r w:rsidR="00027A56" w:rsidRPr="002A7042">
        <w:rPr>
          <w:rFonts w:asciiTheme="minorHAnsi" w:hAnsiTheme="minorHAnsi" w:cstheme="minorHAnsi"/>
          <w:sz w:val="22"/>
          <w:szCs w:val="22"/>
        </w:rPr>
        <w:instrText xml:space="preserve"> MERGEFIELD Date_of_Inspection </w:instrText>
      </w:r>
      <w:r w:rsidR="00027A56">
        <w:rPr>
          <w:rFonts w:asciiTheme="minorHAnsi" w:hAnsiTheme="minorHAnsi" w:cstheme="minorHAnsi"/>
          <w:sz w:val="22"/>
          <w:szCs w:val="22"/>
        </w:rPr>
        <w:instrText>\@ "MMMM d, yyyy"</w:instrText>
      </w:r>
      <w:r w:rsidR="00027A56" w:rsidRPr="002A7042">
        <w:rPr>
          <w:rFonts w:asciiTheme="minorHAnsi" w:hAnsiTheme="minorHAnsi" w:cstheme="minorHAnsi"/>
          <w:sz w:val="22"/>
          <w:szCs w:val="22"/>
        </w:rPr>
        <w:fldChar w:fldCharType="separate"/>
      </w:r>
      <w:r w:rsidR="00027A56">
        <w:rPr>
          <w:rFonts w:asciiTheme="minorHAnsi" w:hAnsiTheme="minorHAnsi" w:cstheme="minorHAnsi"/>
          <w:noProof/>
          <w:sz w:val="22"/>
          <w:szCs w:val="22"/>
        </w:rPr>
        <w:t>${Date_of_Inspection}</w:t>
      </w:r>
      <w:r w:rsidR="00027A56" w:rsidRPr="002A7042">
        <w:rPr>
          <w:rFonts w:asciiTheme="minorHAnsi" w:hAnsiTheme="minorHAnsi" w:cstheme="minorHAnsi"/>
          <w:sz w:val="22"/>
          <w:szCs w:val="22"/>
        </w:rPr>
        <w:fldChar w:fldCharType="end"/>
      </w:r>
      <w:r w:rsidRPr="002A7042">
        <w:rPr>
          <w:rFonts w:asciiTheme="minorHAnsi" w:hAnsiTheme="minorHAnsi" w:cstheme="minorHAnsi"/>
          <w:sz w:val="22"/>
          <w:szCs w:val="22"/>
        </w:rPr>
        <w:t xml:space="preserve"> by the New Mexico Environment Department’s (“Department”) Petroleum Storage Tank Bureau (“PSTB”), this facility was cited with significant Class A violation(s) pursuant to section 20.5.116.1601.A(1) through (4) of the Petroleum Storage Tank Regulations, Title 20 Chapter 5 of the New Mexico Administrative Code (“NMAC”) that, if not corrected, could result in a release to the environment, or a release not being detected.</w:t>
      </w:r>
      <w:r>
        <w:rPr>
          <w:rFonts w:asciiTheme="minorHAnsi" w:hAnsiTheme="minorHAnsi" w:cstheme="minorHAnsi"/>
          <w:sz w:val="22"/>
          <w:szCs w:val="22"/>
        </w:rPr>
        <w:t xml:space="preserve">  </w:t>
      </w:r>
      <w:r w:rsidRPr="00814EC9">
        <w:rPr>
          <w:rFonts w:asciiTheme="minorHAnsi" w:hAnsiTheme="minorHAnsi" w:cstheme="minorHAnsi"/>
          <w:sz w:val="22"/>
          <w:szCs w:val="22"/>
        </w:rPr>
        <w:t xml:space="preserve">The PSTB inspector provided you with a List of Class A Violations (“LCAV”) along with the inspection report informing you of the violation(s) that were identified during the inspection. </w:t>
      </w:r>
      <w:r>
        <w:rPr>
          <w:rFonts w:asciiTheme="minorHAnsi" w:hAnsiTheme="minorHAnsi" w:cstheme="minorHAnsi"/>
          <w:sz w:val="22"/>
          <w:szCs w:val="22"/>
        </w:rPr>
        <w:t xml:space="preserve"> </w:t>
      </w:r>
      <w:r w:rsidRPr="00814EC9">
        <w:rPr>
          <w:rFonts w:asciiTheme="minorHAnsi" w:hAnsiTheme="minorHAnsi" w:cstheme="minorHAnsi"/>
          <w:b/>
          <w:sz w:val="22"/>
          <w:szCs w:val="22"/>
        </w:rPr>
        <w:t>If the violation(s) in the table are not corrected within 30 days from the date of this Notice of Intent to Red Tag, the subject tank(s) noted in the table will be classified as ineligible for delivery, deposit or acceptance of product, in accordance with 20.5.116.1602.A NMAC.</w:t>
      </w:r>
    </w:p>
    <w:p w:rsidR="00AE2128" w:rsidRPr="00814EC9" w:rsidRDefault="00AE2128" w:rsidP="00AE2128">
      <w:pPr>
        <w:jc w:val="both"/>
        <w:rPr>
          <w:rFonts w:asciiTheme="minorHAnsi" w:hAnsiTheme="minorHAnsi" w:cstheme="minorHAnsi"/>
          <w:b/>
          <w:sz w:val="22"/>
          <w:szCs w:val="22"/>
        </w:rPr>
      </w:pPr>
    </w:p>
    <w:p w:rsidR="00A007EA" w:rsidRDefault="00A007EA">
      <w:pPr>
        <w:spacing w:after="160" w:line="259" w:lineRule="auto"/>
        <w:rPr>
          <w:rFonts w:asciiTheme="minorHAnsi" w:hAnsiTheme="minorHAnsi" w:cstheme="minorHAnsi"/>
          <w:b/>
          <w:sz w:val="22"/>
          <w:szCs w:val="22"/>
        </w:rPr>
      </w:pPr>
      <w:r>
        <w:rPr>
          <w:rFonts w:asciiTheme="minorHAnsi" w:hAnsiTheme="minorHAnsi" w:cstheme="minorHAnsi"/>
          <w:b/>
          <w:sz w:val="22"/>
          <w:szCs w:val="22"/>
        </w:rPr>
        <w:br w:type="page"/>
      </w:r>
    </w:p>
    <w:p w:rsidR="00AE2128" w:rsidRPr="00814EC9" w:rsidRDefault="00AE2128" w:rsidP="00AE2128">
      <w:pPr>
        <w:jc w:val="both"/>
        <w:rPr>
          <w:rFonts w:asciiTheme="minorHAnsi" w:hAnsiTheme="minorHAnsi" w:cstheme="minorHAnsi"/>
          <w:b/>
          <w:sz w:val="22"/>
          <w:szCs w:val="22"/>
        </w:rPr>
      </w:pPr>
      <w:bookmarkStart w:id="1" w:name="_GoBack"/>
      <w:bookmarkEnd w:id="1"/>
      <w:r w:rsidRPr="00814EC9">
        <w:rPr>
          <w:rFonts w:asciiTheme="minorHAnsi" w:hAnsiTheme="minorHAnsi" w:cstheme="minorHAnsi"/>
          <w:b/>
          <w:sz w:val="22"/>
          <w:szCs w:val="22"/>
        </w:rPr>
        <w:lastRenderedPageBreak/>
        <w:t xml:space="preserve">Violations included in this action:  </w:t>
      </w:r>
    </w:p>
    <w:p w:rsidR="00AE2128" w:rsidRPr="00814EC9" w:rsidRDefault="00AE2128" w:rsidP="00AE2128">
      <w:pPr>
        <w:jc w:val="both"/>
        <w:rPr>
          <w:rStyle w:val="CommentReference"/>
          <w:rFonts w:asciiTheme="minorHAnsi" w:hAnsiTheme="minorHAnsi" w:cstheme="minorHAnsi"/>
          <w:sz w:val="22"/>
          <w:szCs w:val="22"/>
        </w:rPr>
      </w:pPr>
    </w:p>
    <w:tbl>
      <w:tblPr>
        <w:tblStyle w:val="TableGrid"/>
        <w:tblW w:w="0" w:type="auto"/>
        <w:tblLook w:val="04A0" w:firstRow="1" w:lastRow="0" w:firstColumn="1" w:lastColumn="0" w:noHBand="0" w:noVBand="1"/>
      </w:tblPr>
      <w:tblGrid>
        <w:gridCol w:w="1985"/>
        <w:gridCol w:w="1512"/>
        <w:gridCol w:w="5853"/>
      </w:tblGrid>
      <w:tr w:rsidR="00AE2128" w:rsidRPr="00814EC9" w:rsidTr="0092085C">
        <w:tc>
          <w:tcPr>
            <w:tcW w:w="1705" w:type="dxa"/>
          </w:tcPr>
          <w:p w:rsidR="00AE2128" w:rsidRPr="00814EC9" w:rsidRDefault="00AE2128" w:rsidP="0092085C">
            <w:pPr>
              <w:jc w:val="center"/>
              <w:rPr>
                <w:rFonts w:asciiTheme="minorHAnsi" w:hAnsiTheme="minorHAnsi" w:cstheme="minorHAnsi"/>
                <w:sz w:val="22"/>
                <w:szCs w:val="22"/>
              </w:rPr>
            </w:pPr>
            <w:r w:rsidRPr="00814EC9">
              <w:rPr>
                <w:rFonts w:asciiTheme="minorHAnsi" w:hAnsiTheme="minorHAnsi" w:cstheme="minorHAnsi"/>
                <w:sz w:val="22"/>
                <w:szCs w:val="22"/>
              </w:rPr>
              <w:t>Violation Code</w:t>
            </w:r>
          </w:p>
        </w:tc>
        <w:tc>
          <w:tcPr>
            <w:tcW w:w="1530" w:type="dxa"/>
          </w:tcPr>
          <w:p w:rsidR="00AE2128" w:rsidRPr="00814EC9" w:rsidRDefault="00AE2128" w:rsidP="0092085C">
            <w:pPr>
              <w:jc w:val="center"/>
              <w:rPr>
                <w:rFonts w:asciiTheme="minorHAnsi" w:hAnsiTheme="minorHAnsi" w:cstheme="minorHAnsi"/>
                <w:sz w:val="22"/>
                <w:szCs w:val="22"/>
              </w:rPr>
            </w:pPr>
            <w:r w:rsidRPr="00814EC9">
              <w:rPr>
                <w:rFonts w:asciiTheme="minorHAnsi" w:hAnsiTheme="minorHAnsi" w:cstheme="minorHAnsi"/>
                <w:sz w:val="22"/>
                <w:szCs w:val="22"/>
              </w:rPr>
              <w:t>Tank ID(s)</w:t>
            </w:r>
          </w:p>
        </w:tc>
        <w:tc>
          <w:tcPr>
            <w:tcW w:w="6115" w:type="dxa"/>
          </w:tcPr>
          <w:p w:rsidR="00AE2128" w:rsidRPr="00814EC9" w:rsidRDefault="00AE2128" w:rsidP="0092085C">
            <w:pPr>
              <w:jc w:val="center"/>
              <w:rPr>
                <w:rFonts w:asciiTheme="minorHAnsi" w:hAnsiTheme="minorHAnsi" w:cstheme="minorHAnsi"/>
                <w:sz w:val="22"/>
                <w:szCs w:val="22"/>
              </w:rPr>
            </w:pPr>
            <w:r w:rsidRPr="00814EC9">
              <w:rPr>
                <w:rFonts w:asciiTheme="minorHAnsi" w:hAnsiTheme="minorHAnsi" w:cstheme="minorHAnsi"/>
                <w:sz w:val="22"/>
                <w:szCs w:val="22"/>
              </w:rPr>
              <w:t>Violation Description</w:t>
            </w:r>
          </w:p>
        </w:tc>
      </w:tr>
      <w:tr w:rsidR="00AE2128" w:rsidRPr="00814EC9" w:rsidTr="0092085C">
        <w:tc>
          <w:tcPr>
            <w:tcW w:w="1705" w:type="dxa"/>
          </w:tcPr>
          <w:p w:rsidR="00AE2128" w:rsidRPr="00814EC9" w:rsidRDefault="00F61EDC" w:rsidP="0092085C">
            <w:pPr>
              <w:jc w:val="both"/>
              <w:rPr>
                <w:rFonts w:asciiTheme="minorHAnsi" w:hAnsiTheme="minorHAnsi" w:cstheme="minorHAnsi"/>
                <w:sz w:val="22"/>
                <w:szCs w:val="22"/>
              </w:rPr>
            </w:pPr>
            <w:r w:rsidRPr="005B6F64">
              <w:rPr>
                <w:rFonts w:asciiTheme="minorHAnsi" w:hAnsiTheme="minorHAnsi" w:cstheme="minorHAnsi"/>
                <w:noProof/>
              </w:rPr>
              <w:t>${</w:t>
            </w:r>
            <w:r>
              <w:rPr>
                <w:rFonts w:asciiTheme="minorHAnsi" w:hAnsiTheme="minorHAnsi" w:cstheme="minorHAnsi"/>
                <w:noProof/>
              </w:rPr>
              <w:t>Violation_Code</w:t>
            </w:r>
            <w:r w:rsidRPr="005B6F64">
              <w:rPr>
                <w:rFonts w:asciiTheme="minorHAnsi" w:hAnsiTheme="minorHAnsi" w:cstheme="minorHAnsi"/>
                <w:noProof/>
              </w:rPr>
              <w:t>}</w:t>
            </w:r>
          </w:p>
        </w:tc>
        <w:tc>
          <w:tcPr>
            <w:tcW w:w="1530" w:type="dxa"/>
          </w:tcPr>
          <w:p w:rsidR="00AE2128" w:rsidRPr="00814EC9" w:rsidRDefault="00F61EDC" w:rsidP="0092085C">
            <w:pPr>
              <w:jc w:val="both"/>
              <w:rPr>
                <w:rFonts w:asciiTheme="minorHAnsi" w:hAnsiTheme="minorHAnsi" w:cstheme="minorHAnsi"/>
                <w:sz w:val="22"/>
                <w:szCs w:val="22"/>
              </w:rPr>
            </w:pPr>
            <w:r w:rsidRPr="005B6F64">
              <w:rPr>
                <w:rFonts w:asciiTheme="minorHAnsi" w:hAnsiTheme="minorHAnsi" w:cstheme="minorHAnsi"/>
                <w:noProof/>
              </w:rPr>
              <w:t>${</w:t>
            </w:r>
            <w:r>
              <w:rPr>
                <w:rFonts w:asciiTheme="minorHAnsi" w:hAnsiTheme="minorHAnsi" w:cstheme="minorHAnsi"/>
                <w:noProof/>
              </w:rPr>
              <w:t>Tank</w:t>
            </w:r>
            <w:r w:rsidRPr="005B6F64">
              <w:rPr>
                <w:rFonts w:asciiTheme="minorHAnsi" w:hAnsiTheme="minorHAnsi" w:cstheme="minorHAnsi"/>
                <w:noProof/>
              </w:rPr>
              <w:t>_</w:t>
            </w:r>
            <w:r>
              <w:rPr>
                <w:rFonts w:asciiTheme="minorHAnsi" w:hAnsiTheme="minorHAnsi" w:cstheme="minorHAnsi"/>
                <w:noProof/>
              </w:rPr>
              <w:t>ID</w:t>
            </w:r>
            <w:r w:rsidRPr="005B6F64">
              <w:rPr>
                <w:rFonts w:asciiTheme="minorHAnsi" w:hAnsiTheme="minorHAnsi" w:cstheme="minorHAnsi"/>
                <w:noProof/>
              </w:rPr>
              <w:t>}</w:t>
            </w:r>
          </w:p>
        </w:tc>
        <w:tc>
          <w:tcPr>
            <w:tcW w:w="6115" w:type="dxa"/>
          </w:tcPr>
          <w:p w:rsidR="00AE2128" w:rsidRPr="00814EC9" w:rsidRDefault="00F61EDC" w:rsidP="0092085C">
            <w:pPr>
              <w:jc w:val="both"/>
              <w:rPr>
                <w:rFonts w:asciiTheme="minorHAnsi" w:hAnsiTheme="minorHAnsi" w:cstheme="minorHAnsi"/>
                <w:sz w:val="22"/>
                <w:szCs w:val="22"/>
              </w:rPr>
            </w:pPr>
            <w:r w:rsidRPr="005B6F64">
              <w:rPr>
                <w:rFonts w:asciiTheme="minorHAnsi" w:hAnsiTheme="minorHAnsi" w:cstheme="minorHAnsi"/>
                <w:noProof/>
              </w:rPr>
              <w:t>${Violation_</w:t>
            </w:r>
            <w:r>
              <w:rPr>
                <w:rFonts w:asciiTheme="minorHAnsi" w:hAnsiTheme="minorHAnsi" w:cstheme="minorHAnsi"/>
                <w:noProof/>
              </w:rPr>
              <w:t>Description</w:t>
            </w:r>
            <w:r w:rsidRPr="005B6F64">
              <w:rPr>
                <w:rFonts w:asciiTheme="minorHAnsi" w:hAnsiTheme="minorHAnsi" w:cstheme="minorHAnsi"/>
                <w:noProof/>
              </w:rPr>
              <w:t>}</w:t>
            </w:r>
          </w:p>
        </w:tc>
      </w:tr>
    </w:tbl>
    <w:p w:rsidR="00AE2128" w:rsidRPr="00814EC9" w:rsidRDefault="00AE2128" w:rsidP="00AE2128">
      <w:pPr>
        <w:jc w:val="both"/>
        <w:rPr>
          <w:rFonts w:asciiTheme="minorHAnsi" w:hAnsiTheme="minorHAnsi" w:cstheme="minorHAnsi"/>
          <w:sz w:val="22"/>
          <w:szCs w:val="22"/>
        </w:rPr>
      </w:pPr>
      <w:bookmarkStart w:id="2" w:name="_Hlk534275306"/>
    </w:p>
    <w:bookmarkEnd w:id="2"/>
    <w:p w:rsidR="00AE2128" w:rsidRPr="00814EC9" w:rsidRDefault="00AE2128" w:rsidP="00AE2128">
      <w:pPr>
        <w:jc w:val="both"/>
        <w:rPr>
          <w:rFonts w:asciiTheme="minorHAnsi" w:hAnsiTheme="minorHAnsi" w:cstheme="minorHAnsi"/>
          <w:sz w:val="22"/>
          <w:szCs w:val="22"/>
        </w:rPr>
      </w:pPr>
      <w:r w:rsidRPr="00814EC9">
        <w:rPr>
          <w:rFonts w:asciiTheme="minorHAnsi" w:hAnsiTheme="minorHAnsi" w:cstheme="minorHAnsi"/>
          <w:sz w:val="22"/>
          <w:szCs w:val="22"/>
        </w:rPr>
        <w:t>This means that, in accordance with 20.5.116.1603 NMAC, the following actions will occur:</w:t>
      </w:r>
    </w:p>
    <w:p w:rsidR="00AE2128" w:rsidRPr="00814EC9" w:rsidRDefault="00AE2128" w:rsidP="00AE2128">
      <w:pPr>
        <w:pStyle w:val="ListParagraph"/>
        <w:numPr>
          <w:ilvl w:val="0"/>
          <w:numId w:val="1"/>
        </w:numPr>
        <w:jc w:val="both"/>
        <w:rPr>
          <w:rFonts w:asciiTheme="minorHAnsi" w:hAnsiTheme="minorHAnsi" w:cstheme="minorHAnsi"/>
          <w:sz w:val="22"/>
          <w:szCs w:val="22"/>
        </w:rPr>
      </w:pPr>
      <w:r w:rsidRPr="00814EC9">
        <w:rPr>
          <w:rFonts w:asciiTheme="minorHAnsi" w:hAnsiTheme="minorHAnsi" w:cstheme="minorHAnsi"/>
          <w:sz w:val="22"/>
          <w:szCs w:val="22"/>
        </w:rPr>
        <w:t>PSTB will physically place</w:t>
      </w:r>
      <w:r w:rsidRPr="00814EC9">
        <w:rPr>
          <w:rFonts w:asciiTheme="minorHAnsi" w:hAnsiTheme="minorHAnsi" w:cstheme="minorHAnsi"/>
          <w:color w:val="FF0000"/>
          <w:sz w:val="22"/>
          <w:szCs w:val="22"/>
        </w:rPr>
        <w:t xml:space="preserve"> </w:t>
      </w:r>
      <w:r w:rsidRPr="00814EC9">
        <w:rPr>
          <w:rFonts w:asciiTheme="minorHAnsi" w:hAnsiTheme="minorHAnsi" w:cstheme="minorHAnsi"/>
          <w:sz w:val="22"/>
          <w:szCs w:val="22"/>
        </w:rPr>
        <w:t xml:space="preserve">red tag(s) prohibiting the delivery, deposit or acceptance of product on the fill port(s) of the tank(s) with the continuing Class A violation(s). The red tag(s) must remain affixed on the tank(s) until the violation(s) are corrected.  </w:t>
      </w:r>
    </w:p>
    <w:p w:rsidR="00AE2128" w:rsidRPr="00814EC9" w:rsidRDefault="00AE2128" w:rsidP="00AE2128">
      <w:pPr>
        <w:pStyle w:val="ListParagraph"/>
        <w:numPr>
          <w:ilvl w:val="0"/>
          <w:numId w:val="1"/>
        </w:numPr>
        <w:jc w:val="both"/>
        <w:rPr>
          <w:rFonts w:asciiTheme="minorHAnsi" w:hAnsiTheme="minorHAnsi" w:cstheme="minorHAnsi"/>
          <w:sz w:val="22"/>
          <w:szCs w:val="22"/>
        </w:rPr>
      </w:pPr>
      <w:r w:rsidRPr="00814EC9">
        <w:rPr>
          <w:rFonts w:asciiTheme="minorHAnsi" w:hAnsiTheme="minorHAnsi" w:cstheme="minorHAnsi"/>
          <w:sz w:val="22"/>
          <w:szCs w:val="22"/>
        </w:rPr>
        <w:t xml:space="preserve">PSTB will post the name and address of this facility on its website list of facilities that are ineligible for delivery, deposit or acceptance of product. </w:t>
      </w:r>
    </w:p>
    <w:p w:rsidR="00AE2128" w:rsidRPr="00814EC9" w:rsidRDefault="00AE2128" w:rsidP="00AE2128">
      <w:pPr>
        <w:pStyle w:val="ListParagraph"/>
        <w:numPr>
          <w:ilvl w:val="0"/>
          <w:numId w:val="1"/>
        </w:numPr>
        <w:jc w:val="both"/>
        <w:rPr>
          <w:rFonts w:asciiTheme="minorHAnsi" w:hAnsiTheme="minorHAnsi" w:cstheme="minorHAnsi"/>
          <w:sz w:val="22"/>
          <w:szCs w:val="22"/>
        </w:rPr>
      </w:pPr>
      <w:r w:rsidRPr="00814EC9">
        <w:rPr>
          <w:rFonts w:asciiTheme="minorHAnsi" w:hAnsiTheme="minorHAnsi" w:cstheme="minorHAnsi"/>
          <w:sz w:val="22"/>
          <w:szCs w:val="22"/>
        </w:rPr>
        <w:t xml:space="preserve">PSTB will post a certificate, conspicuously displayed at the facility clearly prohibiting any delivery, deposit or acceptance of product at every storage tank at the facility to which the Department has affixed a red tag. </w:t>
      </w:r>
    </w:p>
    <w:p w:rsidR="00AE2128" w:rsidRPr="00814EC9" w:rsidRDefault="00AE2128" w:rsidP="00AE2128">
      <w:pPr>
        <w:jc w:val="both"/>
        <w:rPr>
          <w:rFonts w:asciiTheme="minorHAnsi" w:hAnsiTheme="minorHAnsi" w:cstheme="minorHAnsi"/>
          <w:sz w:val="22"/>
          <w:szCs w:val="22"/>
        </w:rPr>
      </w:pPr>
    </w:p>
    <w:p w:rsidR="00AE2128" w:rsidRPr="00814EC9" w:rsidRDefault="00AE2128" w:rsidP="00AE2128">
      <w:pPr>
        <w:jc w:val="both"/>
        <w:rPr>
          <w:rFonts w:asciiTheme="minorHAnsi" w:hAnsiTheme="minorHAnsi" w:cstheme="minorHAnsi"/>
          <w:sz w:val="22"/>
          <w:szCs w:val="22"/>
        </w:rPr>
      </w:pPr>
      <w:r w:rsidRPr="00814EC9">
        <w:rPr>
          <w:rFonts w:asciiTheme="minorHAnsi" w:hAnsiTheme="minorHAnsi" w:cstheme="minorHAnsi"/>
          <w:sz w:val="22"/>
          <w:szCs w:val="22"/>
        </w:rPr>
        <w:t>It shall be unlawful for any person, other than an authorized representative of the Department, to remove, tamper with, destroy or damage a red tag affixed to any storage tank or certificate posted at a storage tank facility by Department person</w:t>
      </w:r>
      <w:r>
        <w:rPr>
          <w:rFonts w:asciiTheme="minorHAnsi" w:hAnsiTheme="minorHAnsi" w:cstheme="minorHAnsi"/>
          <w:sz w:val="22"/>
          <w:szCs w:val="22"/>
        </w:rPr>
        <w:t>nel</w:t>
      </w:r>
      <w:r w:rsidRPr="00814EC9">
        <w:rPr>
          <w:rFonts w:asciiTheme="minorHAnsi" w:hAnsiTheme="minorHAnsi" w:cstheme="minorHAnsi"/>
          <w:sz w:val="22"/>
          <w:szCs w:val="22"/>
        </w:rPr>
        <w:t xml:space="preserve"> (</w:t>
      </w:r>
      <w:r w:rsidRPr="00814EC9">
        <w:rPr>
          <w:rFonts w:asciiTheme="minorHAnsi" w:hAnsiTheme="minorHAnsi" w:cstheme="minorHAnsi"/>
          <w:i/>
          <w:sz w:val="22"/>
          <w:szCs w:val="22"/>
        </w:rPr>
        <w:t>see</w:t>
      </w:r>
      <w:r w:rsidRPr="00814EC9">
        <w:rPr>
          <w:rFonts w:asciiTheme="minorHAnsi" w:hAnsiTheme="minorHAnsi" w:cstheme="minorHAnsi"/>
          <w:sz w:val="22"/>
          <w:szCs w:val="22"/>
        </w:rPr>
        <w:t xml:space="preserve"> 20.5.116.1603.C NMAC).</w:t>
      </w:r>
    </w:p>
    <w:p w:rsidR="00AE2128" w:rsidRPr="00814EC9" w:rsidRDefault="00AE2128" w:rsidP="00AE2128">
      <w:pPr>
        <w:jc w:val="both"/>
        <w:rPr>
          <w:rFonts w:asciiTheme="minorHAnsi" w:hAnsiTheme="minorHAnsi" w:cstheme="minorHAnsi"/>
          <w:sz w:val="22"/>
          <w:szCs w:val="22"/>
        </w:rPr>
      </w:pPr>
    </w:p>
    <w:p w:rsidR="00AE2128" w:rsidRPr="00814EC9" w:rsidRDefault="00AE2128" w:rsidP="00AE2128">
      <w:pPr>
        <w:jc w:val="both"/>
        <w:rPr>
          <w:rFonts w:asciiTheme="minorHAnsi" w:hAnsiTheme="minorHAnsi" w:cstheme="minorHAnsi"/>
          <w:sz w:val="22"/>
          <w:szCs w:val="22"/>
        </w:rPr>
      </w:pPr>
      <w:bookmarkStart w:id="3" w:name="_Hlk534275876"/>
      <w:r w:rsidRPr="00814EC9">
        <w:rPr>
          <w:rFonts w:asciiTheme="minorHAnsi" w:hAnsiTheme="minorHAnsi" w:cstheme="minorHAnsi"/>
          <w:sz w:val="22"/>
          <w:szCs w:val="22"/>
        </w:rPr>
        <w:t xml:space="preserve">This facility is not in a rural and remote area, which is defined in 20.5.101.7.R(14) NMAC as “a storage tank facility [which] is located in an area that is more than 20 miles from another facility that sells fuel to the public and that is open year-round.”  </w:t>
      </w:r>
      <w:r w:rsidRPr="00814EC9">
        <w:rPr>
          <w:rFonts w:asciiTheme="minorHAnsi" w:hAnsiTheme="minorHAnsi" w:cstheme="minorHAnsi"/>
          <w:i/>
          <w:sz w:val="22"/>
          <w:szCs w:val="22"/>
        </w:rPr>
        <w:t xml:space="preserve">If you believe that your facility fits this definition and this Notice of Intent to Red Tag does not designate it as rural and remote, please contact the PSTB at 505-476-4397.  </w:t>
      </w:r>
      <w:r w:rsidRPr="00814EC9">
        <w:rPr>
          <w:rFonts w:asciiTheme="minorHAnsi" w:hAnsiTheme="minorHAnsi" w:cstheme="minorHAnsi"/>
          <w:sz w:val="22"/>
          <w:szCs w:val="22"/>
        </w:rPr>
        <w:t xml:space="preserve">The PSTB will defer classifying this facility as ineligible for delivery for up to 180 days if it is designated as rural and remote. </w:t>
      </w:r>
      <w:bookmarkEnd w:id="3"/>
    </w:p>
    <w:p w:rsidR="00AE2128" w:rsidRPr="00814EC9" w:rsidRDefault="00AE2128" w:rsidP="00AE2128">
      <w:pPr>
        <w:jc w:val="both"/>
        <w:rPr>
          <w:rFonts w:asciiTheme="minorHAnsi" w:hAnsiTheme="minorHAnsi" w:cstheme="minorHAnsi"/>
          <w:sz w:val="22"/>
          <w:szCs w:val="22"/>
        </w:rPr>
      </w:pPr>
      <w:bookmarkStart w:id="4" w:name="_Hlk534277122"/>
    </w:p>
    <w:p w:rsidR="00AE2128" w:rsidRPr="00814EC9" w:rsidRDefault="00AE2128" w:rsidP="00AE2128">
      <w:pPr>
        <w:jc w:val="both"/>
        <w:rPr>
          <w:rFonts w:asciiTheme="minorHAnsi" w:hAnsiTheme="minorHAnsi" w:cstheme="minorHAnsi"/>
          <w:sz w:val="22"/>
          <w:szCs w:val="22"/>
        </w:rPr>
      </w:pPr>
      <w:r w:rsidRPr="00814EC9">
        <w:rPr>
          <w:rFonts w:asciiTheme="minorHAnsi" w:hAnsiTheme="minorHAnsi" w:cstheme="minorHAnsi"/>
          <w:sz w:val="22"/>
          <w:szCs w:val="22"/>
        </w:rPr>
        <w:t xml:space="preserve">Please notify PSTB Inspector </w:t>
      </w:r>
      <w:r w:rsidR="00607B3D" w:rsidRPr="00814EC9">
        <w:rPr>
          <w:rFonts w:asciiTheme="minorHAnsi" w:hAnsiTheme="minorHAnsi" w:cstheme="minorHAnsi"/>
          <w:noProof/>
          <w:sz w:val="22"/>
          <w:szCs w:val="22"/>
        </w:rPr>
        <w:fldChar w:fldCharType="begin"/>
      </w:r>
      <w:r w:rsidR="00607B3D" w:rsidRPr="00814EC9">
        <w:rPr>
          <w:rFonts w:asciiTheme="minorHAnsi" w:hAnsiTheme="minorHAnsi" w:cstheme="minorHAnsi"/>
          <w:noProof/>
          <w:sz w:val="22"/>
          <w:szCs w:val="22"/>
        </w:rPr>
        <w:instrText xml:space="preserve"> MERGEFIELD Inspector </w:instrText>
      </w:r>
      <w:r w:rsidR="00607B3D" w:rsidRPr="00814EC9">
        <w:rPr>
          <w:rFonts w:asciiTheme="minorHAnsi" w:hAnsiTheme="minorHAnsi" w:cstheme="minorHAnsi"/>
          <w:noProof/>
          <w:sz w:val="22"/>
          <w:szCs w:val="22"/>
        </w:rPr>
        <w:fldChar w:fldCharType="separate"/>
      </w:r>
      <w:r w:rsidR="00607B3D">
        <w:rPr>
          <w:rFonts w:asciiTheme="minorHAnsi" w:hAnsiTheme="minorHAnsi" w:cstheme="minorHAnsi"/>
          <w:noProof/>
          <w:sz w:val="22"/>
          <w:szCs w:val="22"/>
        </w:rPr>
        <w:t>${Inspector}</w:t>
      </w:r>
      <w:r w:rsidR="00607B3D" w:rsidRPr="00814EC9">
        <w:rPr>
          <w:rFonts w:asciiTheme="minorHAnsi" w:hAnsiTheme="minorHAnsi" w:cstheme="minorHAnsi"/>
          <w:noProof/>
          <w:sz w:val="22"/>
          <w:szCs w:val="22"/>
        </w:rPr>
        <w:fldChar w:fldCharType="end"/>
      </w:r>
      <w:r w:rsidR="00607B3D" w:rsidRPr="00814EC9">
        <w:rPr>
          <w:rFonts w:asciiTheme="minorHAnsi" w:hAnsiTheme="minorHAnsi" w:cstheme="minorHAnsi"/>
          <w:color w:val="FF0000"/>
          <w:sz w:val="22"/>
          <w:szCs w:val="22"/>
        </w:rPr>
        <w:t xml:space="preserve"> </w:t>
      </w:r>
      <w:r w:rsidR="00607B3D" w:rsidRPr="00814EC9">
        <w:rPr>
          <w:rFonts w:asciiTheme="minorHAnsi" w:hAnsiTheme="minorHAnsi" w:cstheme="minorHAnsi"/>
          <w:sz w:val="22"/>
          <w:szCs w:val="22"/>
        </w:rPr>
        <w:t>at</w:t>
      </w:r>
      <w:r w:rsidR="00607B3D" w:rsidRPr="00814EC9">
        <w:rPr>
          <w:rFonts w:asciiTheme="minorHAnsi" w:hAnsiTheme="minorHAnsi" w:cstheme="minorHAnsi"/>
          <w:color w:val="FF0000"/>
          <w:sz w:val="22"/>
          <w:szCs w:val="22"/>
        </w:rPr>
        <w:t xml:space="preserve"> </w:t>
      </w:r>
      <w:r w:rsidR="00607B3D" w:rsidRPr="00814EC9">
        <w:rPr>
          <w:rFonts w:asciiTheme="minorHAnsi" w:hAnsiTheme="minorHAnsi" w:cstheme="minorHAnsi"/>
          <w:noProof/>
          <w:sz w:val="22"/>
          <w:szCs w:val="22"/>
        </w:rPr>
        <w:fldChar w:fldCharType="begin"/>
      </w:r>
      <w:r w:rsidR="00607B3D" w:rsidRPr="00814EC9">
        <w:rPr>
          <w:rFonts w:asciiTheme="minorHAnsi" w:hAnsiTheme="minorHAnsi" w:cstheme="minorHAnsi"/>
          <w:noProof/>
          <w:sz w:val="22"/>
          <w:szCs w:val="22"/>
        </w:rPr>
        <w:instrText xml:space="preserve"> MERGEFIELD Inspector_Phone </w:instrText>
      </w:r>
      <w:r w:rsidR="00607B3D" w:rsidRPr="00814EC9">
        <w:rPr>
          <w:rFonts w:asciiTheme="minorHAnsi" w:hAnsiTheme="minorHAnsi" w:cstheme="minorHAnsi"/>
          <w:noProof/>
          <w:sz w:val="22"/>
          <w:szCs w:val="22"/>
        </w:rPr>
        <w:fldChar w:fldCharType="separate"/>
      </w:r>
      <w:r w:rsidR="00607B3D">
        <w:rPr>
          <w:rFonts w:asciiTheme="minorHAnsi" w:hAnsiTheme="minorHAnsi" w:cstheme="minorHAnsi"/>
          <w:noProof/>
          <w:sz w:val="22"/>
          <w:szCs w:val="22"/>
        </w:rPr>
        <w:t>${Inspector_Phone}</w:t>
      </w:r>
      <w:r w:rsidR="00607B3D" w:rsidRPr="00814EC9">
        <w:rPr>
          <w:rFonts w:asciiTheme="minorHAnsi" w:hAnsiTheme="minorHAnsi" w:cstheme="minorHAnsi"/>
          <w:noProof/>
          <w:sz w:val="22"/>
          <w:szCs w:val="22"/>
        </w:rPr>
        <w:fldChar w:fldCharType="end"/>
      </w:r>
      <w:r w:rsidRPr="00814EC9">
        <w:rPr>
          <w:rFonts w:asciiTheme="minorHAnsi" w:hAnsiTheme="minorHAnsi" w:cstheme="minorHAnsi"/>
          <w:sz w:val="22"/>
          <w:szCs w:val="22"/>
        </w:rPr>
        <w:t xml:space="preserve"> if you do not understand the violation(s) cited, or to notify PSTB of the schedule of when work is planned to be done in order to correct the violation(s). You are required to notify the PSTB of any installation, replacement, repair or modification (</w:t>
      </w:r>
      <w:r w:rsidRPr="00814EC9">
        <w:rPr>
          <w:rFonts w:asciiTheme="minorHAnsi" w:hAnsiTheme="minorHAnsi" w:cstheme="minorHAnsi"/>
          <w:i/>
          <w:sz w:val="22"/>
          <w:szCs w:val="22"/>
        </w:rPr>
        <w:t>see</w:t>
      </w:r>
      <w:r w:rsidRPr="00814EC9">
        <w:rPr>
          <w:rFonts w:asciiTheme="minorHAnsi" w:hAnsiTheme="minorHAnsi" w:cstheme="minorHAnsi"/>
          <w:sz w:val="22"/>
          <w:szCs w:val="22"/>
        </w:rPr>
        <w:t xml:space="preserve"> 20.5.116.1602.D NMAC).  </w:t>
      </w:r>
      <w:r w:rsidRPr="00814EC9">
        <w:rPr>
          <w:rFonts w:asciiTheme="minorHAnsi" w:hAnsiTheme="minorHAnsi" w:cstheme="minorHAnsi"/>
          <w:b/>
          <w:i/>
          <w:sz w:val="22"/>
          <w:szCs w:val="22"/>
        </w:rPr>
        <w:t xml:space="preserve">The PSTB will work with you to ensure the violation(s) </w:t>
      </w:r>
      <w:proofErr w:type="gramStart"/>
      <w:r w:rsidRPr="00814EC9">
        <w:rPr>
          <w:rFonts w:asciiTheme="minorHAnsi" w:hAnsiTheme="minorHAnsi" w:cstheme="minorHAnsi"/>
          <w:b/>
          <w:i/>
          <w:sz w:val="22"/>
          <w:szCs w:val="22"/>
        </w:rPr>
        <w:t>are in compliance with</w:t>
      </w:r>
      <w:proofErr w:type="gramEnd"/>
      <w:r w:rsidRPr="00814EC9">
        <w:rPr>
          <w:rFonts w:asciiTheme="minorHAnsi" w:hAnsiTheme="minorHAnsi" w:cstheme="minorHAnsi"/>
          <w:b/>
          <w:i/>
          <w:sz w:val="22"/>
          <w:szCs w:val="22"/>
        </w:rPr>
        <w:t xml:space="preserve"> 20.5 NMAC and are corrected as soon as possible.</w:t>
      </w:r>
    </w:p>
    <w:p w:rsidR="00AE2128" w:rsidRPr="00814EC9" w:rsidRDefault="00AE2128" w:rsidP="00AE2128">
      <w:pPr>
        <w:jc w:val="both"/>
        <w:rPr>
          <w:rFonts w:asciiTheme="minorHAnsi" w:hAnsiTheme="minorHAnsi" w:cstheme="minorHAnsi"/>
          <w:sz w:val="22"/>
          <w:szCs w:val="22"/>
        </w:rPr>
      </w:pPr>
    </w:p>
    <w:p w:rsidR="00AE2128" w:rsidRPr="00814EC9" w:rsidRDefault="00AE2128" w:rsidP="00AE2128">
      <w:pPr>
        <w:jc w:val="both"/>
        <w:rPr>
          <w:rFonts w:asciiTheme="minorHAnsi" w:hAnsiTheme="minorHAnsi" w:cstheme="minorHAnsi"/>
          <w:sz w:val="22"/>
          <w:szCs w:val="22"/>
        </w:rPr>
      </w:pPr>
      <w:r w:rsidRPr="00814EC9">
        <w:rPr>
          <w:rFonts w:asciiTheme="minorHAnsi" w:hAnsiTheme="minorHAnsi" w:cstheme="minorHAnsi"/>
          <w:sz w:val="22"/>
          <w:szCs w:val="22"/>
        </w:rPr>
        <w:t xml:space="preserve">Unless the violation(s) cited in this Notice of Intent to Red Tag are corrected, the facility may not </w:t>
      </w:r>
      <w:proofErr w:type="gramStart"/>
      <w:r w:rsidRPr="00814EC9">
        <w:rPr>
          <w:rFonts w:asciiTheme="minorHAnsi" w:hAnsiTheme="minorHAnsi" w:cstheme="minorHAnsi"/>
          <w:sz w:val="22"/>
          <w:szCs w:val="22"/>
        </w:rPr>
        <w:t>be in compliance with</w:t>
      </w:r>
      <w:proofErr w:type="gramEnd"/>
      <w:r w:rsidRPr="00814EC9">
        <w:rPr>
          <w:rFonts w:asciiTheme="minorHAnsi" w:hAnsiTheme="minorHAnsi" w:cstheme="minorHAnsi"/>
          <w:sz w:val="22"/>
          <w:szCs w:val="22"/>
        </w:rPr>
        <w:t xml:space="preserve"> the requirements and provisions of the Petroleum Storage Tank Regulations as required for eligibility for reimbursement from the Corrective Action Fund if your facility has a release (</w:t>
      </w:r>
      <w:r w:rsidRPr="00814EC9">
        <w:rPr>
          <w:rFonts w:asciiTheme="minorHAnsi" w:hAnsiTheme="minorHAnsi" w:cstheme="minorHAnsi"/>
          <w:i/>
          <w:sz w:val="22"/>
          <w:szCs w:val="22"/>
        </w:rPr>
        <w:t>see</w:t>
      </w:r>
      <w:r w:rsidRPr="00814EC9">
        <w:rPr>
          <w:rFonts w:asciiTheme="minorHAnsi" w:hAnsiTheme="minorHAnsi" w:cstheme="minorHAnsi"/>
          <w:sz w:val="22"/>
          <w:szCs w:val="22"/>
        </w:rPr>
        <w:t xml:space="preserve"> 20.5.123.2303 NMAC).  </w:t>
      </w:r>
      <w:r w:rsidRPr="00814EC9">
        <w:rPr>
          <w:rFonts w:asciiTheme="minorHAnsi" w:hAnsiTheme="minorHAnsi" w:cstheme="minorHAnsi"/>
          <w:b/>
          <w:sz w:val="22"/>
          <w:szCs w:val="22"/>
        </w:rPr>
        <w:t xml:space="preserve">If you have corrected the violation(s) cited in this Notice of Intent to Red Tag, please contact the PSTB inspector immediately. </w:t>
      </w:r>
    </w:p>
    <w:p w:rsidR="00AE2128" w:rsidRPr="00814EC9" w:rsidRDefault="00AE2128" w:rsidP="00AE2128">
      <w:pPr>
        <w:jc w:val="both"/>
        <w:rPr>
          <w:rFonts w:asciiTheme="minorHAnsi" w:hAnsiTheme="minorHAnsi" w:cstheme="minorHAnsi"/>
          <w:sz w:val="22"/>
          <w:szCs w:val="22"/>
        </w:rPr>
      </w:pPr>
    </w:p>
    <w:p w:rsidR="00AE2128" w:rsidRPr="00814EC9" w:rsidRDefault="00AE2128" w:rsidP="00AE2128">
      <w:pPr>
        <w:jc w:val="both"/>
        <w:rPr>
          <w:rFonts w:asciiTheme="minorHAnsi" w:hAnsiTheme="minorHAnsi" w:cstheme="minorHAnsi"/>
          <w:sz w:val="22"/>
          <w:szCs w:val="22"/>
        </w:rPr>
      </w:pPr>
      <w:r w:rsidRPr="00814EC9">
        <w:rPr>
          <w:rFonts w:asciiTheme="minorHAnsi" w:hAnsiTheme="minorHAnsi" w:cstheme="minorHAnsi"/>
          <w:sz w:val="22"/>
          <w:szCs w:val="22"/>
        </w:rPr>
        <w:t xml:space="preserve">Thank you in advance for your attention to this matter. </w:t>
      </w:r>
      <w:bookmarkEnd w:id="4"/>
    </w:p>
    <w:p w:rsidR="00AE2128" w:rsidRPr="00814EC9" w:rsidRDefault="00AE2128" w:rsidP="00AE2128">
      <w:pPr>
        <w:pBdr>
          <w:bottom w:val="single" w:sz="12" w:space="1" w:color="auto"/>
        </w:pBdr>
        <w:jc w:val="both"/>
        <w:rPr>
          <w:rFonts w:asciiTheme="minorHAnsi" w:hAnsiTheme="minorHAnsi" w:cstheme="minorHAnsi"/>
          <w:sz w:val="22"/>
          <w:szCs w:val="22"/>
        </w:rPr>
      </w:pPr>
    </w:p>
    <w:p w:rsidR="00AE2128" w:rsidRPr="00814EC9" w:rsidRDefault="00AE2128" w:rsidP="00025436">
      <w:pPr>
        <w:pBdr>
          <w:bottom w:val="single" w:sz="12" w:space="1" w:color="auto"/>
        </w:pBdr>
        <w:tabs>
          <w:tab w:val="left" w:pos="7651"/>
        </w:tabs>
        <w:jc w:val="right"/>
        <w:rPr>
          <w:rFonts w:asciiTheme="minorHAnsi" w:hAnsiTheme="minorHAnsi" w:cstheme="minorHAnsi"/>
          <w:sz w:val="22"/>
          <w:szCs w:val="22"/>
        </w:rPr>
      </w:pPr>
      <w:r w:rsidRPr="00814EC9">
        <w:rPr>
          <w:rFonts w:asciiTheme="minorHAnsi" w:hAnsiTheme="minorHAnsi" w:cstheme="minorHAnsi"/>
          <w:sz w:val="22"/>
          <w:szCs w:val="22"/>
        </w:rPr>
        <w:tab/>
      </w:r>
      <w:r w:rsidRPr="00814EC9">
        <w:rPr>
          <w:rFonts w:asciiTheme="minorHAnsi" w:hAnsiTheme="minorHAnsi" w:cstheme="minorHAnsi"/>
          <w:sz w:val="22"/>
          <w:szCs w:val="22"/>
        </w:rPr>
        <w:fldChar w:fldCharType="begin"/>
      </w:r>
      <w:r w:rsidRPr="00814EC9">
        <w:rPr>
          <w:rFonts w:asciiTheme="minorHAnsi" w:hAnsiTheme="minorHAnsi" w:cstheme="minorHAnsi"/>
          <w:sz w:val="22"/>
          <w:szCs w:val="22"/>
        </w:rPr>
        <w:instrText xml:space="preserve"> DATE \@ "MMMM d, yyyy" </w:instrText>
      </w:r>
      <w:r w:rsidRPr="00814EC9">
        <w:rPr>
          <w:rFonts w:asciiTheme="minorHAnsi" w:hAnsiTheme="minorHAnsi" w:cstheme="minorHAnsi"/>
          <w:sz w:val="22"/>
          <w:szCs w:val="22"/>
        </w:rPr>
        <w:fldChar w:fldCharType="separate"/>
      </w:r>
      <w:r w:rsidR="00A007EA">
        <w:rPr>
          <w:rFonts w:asciiTheme="minorHAnsi" w:hAnsiTheme="minorHAnsi" w:cstheme="minorHAnsi"/>
          <w:noProof/>
          <w:sz w:val="22"/>
          <w:szCs w:val="22"/>
        </w:rPr>
        <w:t>February 14, 2020</w:t>
      </w:r>
      <w:r w:rsidRPr="00814EC9">
        <w:rPr>
          <w:rFonts w:asciiTheme="minorHAnsi" w:hAnsiTheme="minorHAnsi" w:cstheme="minorHAnsi"/>
          <w:sz w:val="22"/>
          <w:szCs w:val="22"/>
        </w:rPr>
        <w:fldChar w:fldCharType="end"/>
      </w:r>
    </w:p>
    <w:p w:rsidR="00AE2128" w:rsidRPr="00814EC9" w:rsidRDefault="00AE2128" w:rsidP="00AE2128">
      <w:pPr>
        <w:jc w:val="both"/>
        <w:rPr>
          <w:rFonts w:asciiTheme="minorHAnsi" w:hAnsiTheme="minorHAnsi" w:cstheme="minorHAnsi"/>
          <w:sz w:val="22"/>
          <w:szCs w:val="22"/>
        </w:rPr>
      </w:pPr>
      <w:r w:rsidRPr="00814EC9">
        <w:rPr>
          <w:rFonts w:asciiTheme="minorHAnsi" w:hAnsiTheme="minorHAnsi" w:cstheme="minorHAnsi"/>
          <w:sz w:val="22"/>
          <w:szCs w:val="22"/>
        </w:rPr>
        <w:t>Dana Bahar, Bureau Chief</w:t>
      </w:r>
      <w:r w:rsidRPr="00814EC9">
        <w:rPr>
          <w:rFonts w:asciiTheme="minorHAnsi" w:hAnsiTheme="minorHAnsi" w:cstheme="minorHAnsi"/>
          <w:sz w:val="22"/>
          <w:szCs w:val="22"/>
        </w:rPr>
        <w:tab/>
      </w:r>
      <w:r w:rsidRPr="00814EC9">
        <w:rPr>
          <w:rFonts w:asciiTheme="minorHAnsi" w:hAnsiTheme="minorHAnsi" w:cstheme="minorHAnsi"/>
          <w:sz w:val="22"/>
          <w:szCs w:val="22"/>
        </w:rPr>
        <w:tab/>
      </w:r>
      <w:r w:rsidRPr="00814EC9">
        <w:rPr>
          <w:rFonts w:asciiTheme="minorHAnsi" w:hAnsiTheme="minorHAnsi" w:cstheme="minorHAnsi"/>
          <w:sz w:val="22"/>
          <w:szCs w:val="22"/>
        </w:rPr>
        <w:tab/>
      </w:r>
      <w:r w:rsidRPr="00814EC9">
        <w:rPr>
          <w:rFonts w:asciiTheme="minorHAnsi" w:hAnsiTheme="minorHAnsi" w:cstheme="minorHAnsi"/>
          <w:sz w:val="22"/>
          <w:szCs w:val="22"/>
        </w:rPr>
        <w:tab/>
      </w:r>
      <w:r w:rsidRPr="00814EC9">
        <w:rPr>
          <w:rFonts w:asciiTheme="minorHAnsi" w:hAnsiTheme="minorHAnsi" w:cstheme="minorHAnsi"/>
          <w:sz w:val="22"/>
          <w:szCs w:val="22"/>
        </w:rPr>
        <w:tab/>
      </w:r>
      <w:r w:rsidRPr="00814EC9">
        <w:rPr>
          <w:rFonts w:asciiTheme="minorHAnsi" w:hAnsiTheme="minorHAnsi" w:cstheme="minorHAnsi"/>
          <w:sz w:val="22"/>
          <w:szCs w:val="22"/>
        </w:rPr>
        <w:tab/>
      </w:r>
      <w:r w:rsidRPr="00814EC9">
        <w:rPr>
          <w:rFonts w:asciiTheme="minorHAnsi" w:hAnsiTheme="minorHAnsi" w:cstheme="minorHAnsi"/>
          <w:sz w:val="22"/>
          <w:szCs w:val="22"/>
        </w:rPr>
        <w:tab/>
      </w:r>
      <w:r w:rsidRPr="00814EC9">
        <w:rPr>
          <w:rFonts w:asciiTheme="minorHAnsi" w:hAnsiTheme="minorHAnsi" w:cstheme="minorHAnsi"/>
          <w:sz w:val="22"/>
          <w:szCs w:val="22"/>
        </w:rPr>
        <w:tab/>
        <w:t>Date</w:t>
      </w:r>
    </w:p>
    <w:p w:rsidR="00AE2128" w:rsidRPr="00814EC9" w:rsidRDefault="00AE2128" w:rsidP="00AE2128">
      <w:pPr>
        <w:rPr>
          <w:rFonts w:asciiTheme="minorHAnsi" w:hAnsiTheme="minorHAnsi" w:cstheme="minorHAnsi"/>
          <w:sz w:val="22"/>
          <w:szCs w:val="22"/>
        </w:rPr>
      </w:pPr>
      <w:r w:rsidRPr="00814EC9">
        <w:rPr>
          <w:rFonts w:asciiTheme="minorHAnsi" w:hAnsiTheme="minorHAnsi" w:cstheme="minorHAnsi"/>
          <w:sz w:val="22"/>
          <w:szCs w:val="22"/>
        </w:rPr>
        <w:t>Petroleum Storage Tank Bureau</w:t>
      </w:r>
    </w:p>
    <w:p w:rsidR="00AE2128" w:rsidRPr="00814EC9" w:rsidRDefault="00AE2128" w:rsidP="00AE2128">
      <w:pPr>
        <w:ind w:firstLine="720"/>
        <w:jc w:val="both"/>
        <w:rPr>
          <w:rFonts w:asciiTheme="minorHAnsi" w:hAnsiTheme="minorHAnsi" w:cstheme="minorHAnsi"/>
          <w:sz w:val="22"/>
          <w:szCs w:val="22"/>
        </w:rPr>
      </w:pPr>
    </w:p>
    <w:p w:rsidR="001F25B6" w:rsidRPr="000B4A3A" w:rsidRDefault="00AE2128" w:rsidP="001F25B6">
      <w:pPr>
        <w:rPr>
          <w:rFonts w:asciiTheme="minorHAnsi" w:hAnsiTheme="minorHAnsi" w:cstheme="minorHAnsi"/>
          <w:sz w:val="20"/>
          <w:szCs w:val="20"/>
        </w:rPr>
      </w:pPr>
      <w:r w:rsidRPr="00814EC9">
        <w:rPr>
          <w:rFonts w:asciiTheme="minorHAnsi" w:hAnsiTheme="minorHAnsi" w:cstheme="minorHAnsi"/>
          <w:sz w:val="22"/>
          <w:szCs w:val="22"/>
        </w:rPr>
        <w:lastRenderedPageBreak/>
        <w:t>cc:</w:t>
      </w:r>
      <w:r w:rsidRPr="00814EC9">
        <w:rPr>
          <w:rFonts w:asciiTheme="minorHAnsi" w:hAnsiTheme="minorHAnsi" w:cstheme="minorHAnsi"/>
          <w:sz w:val="22"/>
          <w:szCs w:val="22"/>
        </w:rPr>
        <w:tab/>
      </w:r>
      <w:r w:rsidR="001F25B6" w:rsidRPr="000B4A3A">
        <w:rPr>
          <w:rFonts w:asciiTheme="minorHAnsi" w:hAnsiTheme="minorHAnsi" w:cstheme="minorHAnsi"/>
          <w:sz w:val="20"/>
          <w:szCs w:val="20"/>
        </w:rPr>
        <w:fldChar w:fldCharType="begin"/>
      </w:r>
      <w:r w:rsidR="001F25B6" w:rsidRPr="000B4A3A">
        <w:rPr>
          <w:rFonts w:asciiTheme="minorHAnsi" w:hAnsiTheme="minorHAnsi" w:cstheme="minorHAnsi"/>
          <w:sz w:val="20"/>
          <w:szCs w:val="20"/>
        </w:rPr>
        <w:instrText xml:space="preserve"> MERGEFIELD Facility_Name </w:instrText>
      </w:r>
      <w:r w:rsidR="001F25B6" w:rsidRPr="000B4A3A">
        <w:rPr>
          <w:rFonts w:asciiTheme="minorHAnsi" w:hAnsiTheme="minorHAnsi" w:cstheme="minorHAnsi"/>
          <w:sz w:val="20"/>
          <w:szCs w:val="20"/>
        </w:rPr>
        <w:fldChar w:fldCharType="separate"/>
      </w:r>
      <w:r w:rsidR="001F25B6">
        <w:rPr>
          <w:rFonts w:asciiTheme="minorHAnsi" w:hAnsiTheme="minorHAnsi" w:cstheme="minorHAnsi"/>
          <w:noProof/>
          <w:sz w:val="20"/>
          <w:szCs w:val="20"/>
        </w:rPr>
        <w:t>${Facility_Name}</w:t>
      </w:r>
      <w:r w:rsidR="001F25B6" w:rsidRPr="000B4A3A">
        <w:rPr>
          <w:rFonts w:asciiTheme="minorHAnsi" w:hAnsiTheme="minorHAnsi" w:cstheme="minorHAnsi"/>
          <w:sz w:val="20"/>
          <w:szCs w:val="20"/>
        </w:rPr>
        <w:fldChar w:fldCharType="end"/>
      </w:r>
      <w:r w:rsidR="001F25B6" w:rsidRPr="000B4A3A">
        <w:rPr>
          <w:rFonts w:asciiTheme="minorHAnsi" w:hAnsiTheme="minorHAnsi" w:cstheme="minorHAnsi"/>
          <w:sz w:val="20"/>
          <w:szCs w:val="20"/>
        </w:rPr>
        <w:t xml:space="preserve">, </w:t>
      </w:r>
      <w:r w:rsidR="001F25B6" w:rsidRPr="000B4A3A">
        <w:rPr>
          <w:rFonts w:asciiTheme="minorHAnsi" w:hAnsiTheme="minorHAnsi" w:cstheme="minorHAnsi"/>
          <w:sz w:val="20"/>
          <w:szCs w:val="20"/>
        </w:rPr>
        <w:fldChar w:fldCharType="begin"/>
      </w:r>
      <w:r w:rsidR="001F25B6" w:rsidRPr="000B4A3A">
        <w:rPr>
          <w:rFonts w:asciiTheme="minorHAnsi" w:hAnsiTheme="minorHAnsi" w:cstheme="minorHAnsi"/>
          <w:sz w:val="20"/>
          <w:szCs w:val="20"/>
        </w:rPr>
        <w:instrText xml:space="preserve"> MERGEFIELD Facility_Address </w:instrText>
      </w:r>
      <w:r w:rsidR="001F25B6" w:rsidRPr="000B4A3A">
        <w:rPr>
          <w:rFonts w:asciiTheme="minorHAnsi" w:hAnsiTheme="minorHAnsi" w:cstheme="minorHAnsi"/>
          <w:sz w:val="20"/>
          <w:szCs w:val="20"/>
        </w:rPr>
        <w:fldChar w:fldCharType="separate"/>
      </w:r>
      <w:r w:rsidR="001F25B6">
        <w:rPr>
          <w:rFonts w:asciiTheme="minorHAnsi" w:hAnsiTheme="minorHAnsi" w:cstheme="minorHAnsi"/>
          <w:noProof/>
          <w:sz w:val="20"/>
          <w:szCs w:val="20"/>
        </w:rPr>
        <w:t>${Facility_Address}</w:t>
      </w:r>
      <w:r w:rsidR="001F25B6" w:rsidRPr="000B4A3A">
        <w:rPr>
          <w:rFonts w:asciiTheme="minorHAnsi" w:hAnsiTheme="minorHAnsi" w:cstheme="minorHAnsi"/>
          <w:sz w:val="20"/>
          <w:szCs w:val="20"/>
        </w:rPr>
        <w:fldChar w:fldCharType="end"/>
      </w:r>
      <w:r w:rsidR="001F25B6" w:rsidRPr="000B4A3A">
        <w:rPr>
          <w:rFonts w:asciiTheme="minorHAnsi" w:hAnsiTheme="minorHAnsi" w:cstheme="minorHAnsi"/>
          <w:sz w:val="20"/>
          <w:szCs w:val="20"/>
        </w:rPr>
        <w:t xml:space="preserve">, </w:t>
      </w:r>
      <w:r w:rsidR="001F25B6" w:rsidRPr="000B4A3A">
        <w:rPr>
          <w:rFonts w:asciiTheme="minorHAnsi" w:hAnsiTheme="minorHAnsi" w:cstheme="minorHAnsi"/>
          <w:sz w:val="20"/>
          <w:szCs w:val="20"/>
        </w:rPr>
        <w:fldChar w:fldCharType="begin"/>
      </w:r>
      <w:r w:rsidR="001F25B6" w:rsidRPr="000B4A3A">
        <w:rPr>
          <w:rFonts w:asciiTheme="minorHAnsi" w:hAnsiTheme="minorHAnsi" w:cstheme="minorHAnsi"/>
          <w:sz w:val="20"/>
          <w:szCs w:val="20"/>
        </w:rPr>
        <w:instrText xml:space="preserve"> MERGEFIELD Facility_City </w:instrText>
      </w:r>
      <w:r w:rsidR="001F25B6" w:rsidRPr="000B4A3A">
        <w:rPr>
          <w:rFonts w:asciiTheme="minorHAnsi" w:hAnsiTheme="minorHAnsi" w:cstheme="minorHAnsi"/>
          <w:sz w:val="20"/>
          <w:szCs w:val="20"/>
        </w:rPr>
        <w:fldChar w:fldCharType="separate"/>
      </w:r>
      <w:r w:rsidR="001F25B6">
        <w:rPr>
          <w:rFonts w:asciiTheme="minorHAnsi" w:hAnsiTheme="minorHAnsi" w:cstheme="minorHAnsi"/>
          <w:noProof/>
          <w:sz w:val="20"/>
          <w:szCs w:val="20"/>
        </w:rPr>
        <w:t>${Facility_City}</w:t>
      </w:r>
      <w:r w:rsidR="001F25B6" w:rsidRPr="000B4A3A">
        <w:rPr>
          <w:rFonts w:asciiTheme="minorHAnsi" w:hAnsiTheme="minorHAnsi" w:cstheme="minorHAnsi"/>
          <w:sz w:val="20"/>
          <w:szCs w:val="20"/>
        </w:rPr>
        <w:fldChar w:fldCharType="end"/>
      </w:r>
      <w:r w:rsidR="001F25B6" w:rsidRPr="000B4A3A">
        <w:rPr>
          <w:rFonts w:asciiTheme="minorHAnsi" w:hAnsiTheme="minorHAnsi" w:cstheme="minorHAnsi"/>
          <w:sz w:val="20"/>
          <w:szCs w:val="20"/>
        </w:rPr>
        <w:t xml:space="preserve">, NM </w:t>
      </w:r>
      <w:r w:rsidR="001F25B6" w:rsidRPr="000B4A3A">
        <w:rPr>
          <w:rFonts w:asciiTheme="minorHAnsi" w:hAnsiTheme="minorHAnsi" w:cstheme="minorHAnsi"/>
          <w:sz w:val="20"/>
          <w:szCs w:val="20"/>
        </w:rPr>
        <w:fldChar w:fldCharType="begin"/>
      </w:r>
      <w:r w:rsidR="001F25B6" w:rsidRPr="000B4A3A">
        <w:rPr>
          <w:rFonts w:asciiTheme="minorHAnsi" w:hAnsiTheme="minorHAnsi" w:cstheme="minorHAnsi"/>
          <w:sz w:val="20"/>
          <w:szCs w:val="20"/>
        </w:rPr>
        <w:instrText xml:space="preserve"> MERGEFIELD Facility_Zip </w:instrText>
      </w:r>
      <w:r w:rsidR="001F25B6" w:rsidRPr="000B4A3A">
        <w:rPr>
          <w:rFonts w:asciiTheme="minorHAnsi" w:hAnsiTheme="minorHAnsi" w:cstheme="minorHAnsi"/>
          <w:sz w:val="20"/>
          <w:szCs w:val="20"/>
        </w:rPr>
        <w:fldChar w:fldCharType="separate"/>
      </w:r>
      <w:r w:rsidR="001F25B6">
        <w:rPr>
          <w:rFonts w:asciiTheme="minorHAnsi" w:hAnsiTheme="minorHAnsi" w:cstheme="minorHAnsi"/>
          <w:noProof/>
          <w:sz w:val="20"/>
          <w:szCs w:val="20"/>
        </w:rPr>
        <w:t>${Facility_Zip}</w:t>
      </w:r>
      <w:r w:rsidR="001F25B6" w:rsidRPr="000B4A3A">
        <w:rPr>
          <w:rFonts w:asciiTheme="minorHAnsi" w:hAnsiTheme="minorHAnsi" w:cstheme="minorHAnsi"/>
          <w:sz w:val="20"/>
          <w:szCs w:val="20"/>
        </w:rPr>
        <w:fldChar w:fldCharType="end"/>
      </w:r>
    </w:p>
    <w:p w:rsidR="00AE2128" w:rsidRPr="000B4A3A" w:rsidRDefault="00AE2128" w:rsidP="00AE2128">
      <w:pPr>
        <w:rPr>
          <w:rFonts w:asciiTheme="minorHAnsi" w:hAnsiTheme="minorHAnsi" w:cstheme="minorHAnsi"/>
          <w:color w:val="0070C0"/>
          <w:sz w:val="20"/>
          <w:szCs w:val="20"/>
        </w:rPr>
      </w:pPr>
      <w:r w:rsidRPr="000B4A3A">
        <w:rPr>
          <w:rFonts w:asciiTheme="minorHAnsi" w:hAnsiTheme="minorHAnsi" w:cstheme="minorHAnsi"/>
          <w:color w:val="0070C0"/>
          <w:sz w:val="20"/>
          <w:szCs w:val="20"/>
        </w:rPr>
        <w:tab/>
        <w:t>[A/B Operator Name and Address]</w:t>
      </w:r>
      <w:r>
        <w:rPr>
          <w:rFonts w:asciiTheme="minorHAnsi" w:hAnsiTheme="minorHAnsi" w:cstheme="minorHAnsi"/>
          <w:color w:val="0070C0"/>
          <w:sz w:val="20"/>
          <w:szCs w:val="20"/>
        </w:rPr>
        <w:t xml:space="preserve">, A/B Operator, </w:t>
      </w:r>
      <w:r w:rsidR="001B7653">
        <w:rPr>
          <w:rFonts w:asciiTheme="minorHAnsi" w:hAnsiTheme="minorHAnsi" w:cstheme="minorHAnsi"/>
          <w:color w:val="0070C0"/>
          <w:sz w:val="20"/>
          <w:szCs w:val="20"/>
        </w:rPr>
        <w:fldChar w:fldCharType="begin"/>
      </w:r>
      <w:r w:rsidR="001B7653">
        <w:rPr>
          <w:rFonts w:asciiTheme="minorHAnsi" w:hAnsiTheme="minorHAnsi" w:cstheme="minorHAnsi"/>
          <w:color w:val="0070C0"/>
          <w:sz w:val="20"/>
          <w:szCs w:val="20"/>
        </w:rPr>
        <w:instrText xml:space="preserve"> MERGEFIELD Owner_Name </w:instrText>
      </w:r>
      <w:r w:rsidR="001B7653">
        <w:rPr>
          <w:rFonts w:asciiTheme="minorHAnsi" w:hAnsiTheme="minorHAnsi" w:cstheme="minorHAnsi"/>
          <w:color w:val="0070C0"/>
          <w:sz w:val="20"/>
          <w:szCs w:val="20"/>
        </w:rPr>
        <w:fldChar w:fldCharType="separate"/>
      </w:r>
      <w:r w:rsidR="001B7653">
        <w:rPr>
          <w:rFonts w:asciiTheme="minorHAnsi" w:hAnsiTheme="minorHAnsi" w:cstheme="minorHAnsi"/>
          <w:noProof/>
          <w:color w:val="0070C0"/>
          <w:sz w:val="20"/>
          <w:szCs w:val="20"/>
        </w:rPr>
        <w:t>${Owner_Name}</w:t>
      </w:r>
      <w:r w:rsidR="001B7653">
        <w:rPr>
          <w:rFonts w:asciiTheme="minorHAnsi" w:hAnsiTheme="minorHAnsi" w:cstheme="minorHAnsi"/>
          <w:color w:val="0070C0"/>
          <w:sz w:val="20"/>
          <w:szCs w:val="20"/>
        </w:rPr>
        <w:fldChar w:fldCharType="end"/>
      </w:r>
    </w:p>
    <w:p w:rsidR="00AE2128" w:rsidRPr="000B4A3A" w:rsidRDefault="00AE2128" w:rsidP="00AE2128">
      <w:pPr>
        <w:tabs>
          <w:tab w:val="left" w:pos="720"/>
        </w:tabs>
        <w:ind w:left="1440" w:hanging="1440"/>
        <w:rPr>
          <w:rFonts w:asciiTheme="minorHAnsi" w:hAnsiTheme="minorHAnsi" w:cstheme="minorHAnsi"/>
          <w:color w:val="FF0000"/>
          <w:sz w:val="20"/>
          <w:szCs w:val="20"/>
        </w:rPr>
      </w:pPr>
      <w:r w:rsidRPr="000B4A3A">
        <w:rPr>
          <w:rFonts w:asciiTheme="minorHAnsi" w:hAnsiTheme="minorHAnsi" w:cstheme="minorHAnsi"/>
          <w:color w:val="000000"/>
          <w:sz w:val="20"/>
          <w:szCs w:val="20"/>
        </w:rPr>
        <w:tab/>
      </w:r>
      <w:r w:rsidRPr="000B4A3A">
        <w:rPr>
          <w:rFonts w:asciiTheme="minorHAnsi" w:hAnsiTheme="minorHAnsi" w:cstheme="minorHAnsi"/>
          <w:sz w:val="20"/>
          <w:szCs w:val="20"/>
        </w:rPr>
        <w:t>Mia Napolitano</w:t>
      </w:r>
      <w:r w:rsidRPr="000B4A3A">
        <w:rPr>
          <w:rFonts w:asciiTheme="minorHAnsi" w:hAnsiTheme="minorHAnsi" w:cstheme="minorHAnsi"/>
          <w:color w:val="000000"/>
          <w:sz w:val="20"/>
          <w:szCs w:val="20"/>
        </w:rPr>
        <w:t xml:space="preserve">, OGC, New Mexico Environment Department </w:t>
      </w:r>
      <w:r w:rsidRPr="000B4A3A">
        <w:rPr>
          <w:rFonts w:asciiTheme="minorHAnsi" w:hAnsiTheme="minorHAnsi" w:cstheme="minorHAnsi"/>
          <w:sz w:val="20"/>
          <w:szCs w:val="20"/>
        </w:rPr>
        <w:t>(via electronic transmission)</w:t>
      </w:r>
    </w:p>
    <w:p w:rsidR="00AE2128" w:rsidRPr="000B4A3A" w:rsidRDefault="00AE2128" w:rsidP="00AE2128">
      <w:pPr>
        <w:ind w:left="1440" w:hanging="720"/>
        <w:rPr>
          <w:rFonts w:asciiTheme="minorHAnsi" w:hAnsiTheme="minorHAnsi" w:cstheme="minorHAnsi"/>
          <w:color w:val="0070C0"/>
          <w:sz w:val="20"/>
          <w:szCs w:val="20"/>
        </w:rPr>
      </w:pPr>
      <w:r w:rsidRPr="000B4A3A">
        <w:rPr>
          <w:rFonts w:asciiTheme="minorHAnsi" w:hAnsiTheme="minorHAnsi" w:cstheme="minorHAnsi"/>
          <w:color w:val="0070C0"/>
          <w:sz w:val="20"/>
          <w:szCs w:val="20"/>
        </w:rPr>
        <w:t>Lorena Goerger, Manager, Remedial Action Program, PSTB (via electronic transmission)</w:t>
      </w:r>
    </w:p>
    <w:p w:rsidR="00AE2128" w:rsidRPr="000B4A3A" w:rsidRDefault="00AE2128" w:rsidP="00AE2128">
      <w:pPr>
        <w:ind w:left="1440" w:hanging="720"/>
        <w:rPr>
          <w:rFonts w:asciiTheme="minorHAnsi" w:hAnsiTheme="minorHAnsi" w:cstheme="minorHAnsi"/>
          <w:color w:val="0070C0"/>
          <w:sz w:val="20"/>
          <w:szCs w:val="20"/>
        </w:rPr>
      </w:pPr>
      <w:r w:rsidRPr="000B4A3A">
        <w:rPr>
          <w:rFonts w:asciiTheme="minorHAnsi" w:hAnsiTheme="minorHAnsi" w:cstheme="minorHAnsi"/>
          <w:color w:val="0070C0"/>
          <w:sz w:val="20"/>
          <w:szCs w:val="20"/>
        </w:rPr>
        <w:t>[RAP PROJECT MANAGER], Project Manager, Remedial Action program, PSTB (via electronic transmission)</w:t>
      </w:r>
    </w:p>
    <w:p w:rsidR="00AE2128" w:rsidRDefault="00AE2128" w:rsidP="00AE2128">
      <w:pPr>
        <w:ind w:left="1440" w:hanging="720"/>
        <w:rPr>
          <w:rFonts w:asciiTheme="minorHAnsi" w:hAnsiTheme="minorHAnsi" w:cstheme="minorHAnsi"/>
          <w:sz w:val="20"/>
          <w:szCs w:val="20"/>
        </w:rPr>
      </w:pPr>
      <w:r w:rsidRPr="006F7CC0">
        <w:rPr>
          <w:rFonts w:asciiTheme="minorHAnsi" w:hAnsiTheme="minorHAnsi" w:cstheme="minorHAnsi"/>
          <w:sz w:val="20"/>
          <w:szCs w:val="20"/>
        </w:rPr>
        <w:t>Adrian J. Jaramillo, Supervisor, Prevention Inspection Program, PSTB (via electronic transmission)</w:t>
      </w:r>
    </w:p>
    <w:p w:rsidR="00186DA2" w:rsidRPr="006F7CC0" w:rsidRDefault="00186DA2" w:rsidP="00567A1B">
      <w:pPr>
        <w:ind w:firstLine="720"/>
        <w:rPr>
          <w:rFonts w:asciiTheme="minorHAnsi" w:hAnsiTheme="minorHAnsi" w:cstheme="minorHAnsi"/>
          <w:sz w:val="20"/>
          <w:szCs w:val="20"/>
        </w:rPr>
      </w:pPr>
      <w:r w:rsidRPr="00BD3C30">
        <w:rPr>
          <w:rFonts w:asciiTheme="minorHAnsi" w:hAnsiTheme="minorHAnsi" w:cstheme="minorHAnsi"/>
          <w:color w:val="0070C0"/>
          <w:sz w:val="20"/>
          <w:szCs w:val="20"/>
        </w:rPr>
        <w:t>[Supervisor Name]</w:t>
      </w:r>
      <w:r w:rsidRPr="00BD3C30">
        <w:rPr>
          <w:rFonts w:asciiTheme="minorHAnsi" w:hAnsiTheme="minorHAnsi" w:cstheme="minorHAnsi"/>
          <w:sz w:val="20"/>
          <w:szCs w:val="20"/>
        </w:rPr>
        <w:t>,</w:t>
      </w:r>
      <w:r w:rsidRPr="00186DA2">
        <w:rPr>
          <w:rFonts w:asciiTheme="minorHAnsi" w:hAnsiTheme="minorHAnsi" w:cstheme="minorHAnsi"/>
          <w:sz w:val="20"/>
          <w:szCs w:val="20"/>
        </w:rPr>
        <w:t xml:space="preserve"> Supervisor, Prevention Inspection Program, PSTB (via electronic transmission)</w:t>
      </w:r>
    </w:p>
    <w:p w:rsidR="00AE2128" w:rsidRPr="000B4A3A" w:rsidRDefault="00AE2128" w:rsidP="00AE2128">
      <w:pPr>
        <w:ind w:firstLine="720"/>
        <w:jc w:val="both"/>
        <w:rPr>
          <w:rFonts w:asciiTheme="minorHAnsi" w:hAnsiTheme="minorHAnsi" w:cstheme="minorHAnsi"/>
          <w:sz w:val="20"/>
          <w:szCs w:val="20"/>
        </w:rPr>
      </w:pPr>
      <w:r w:rsidRPr="000B4A3A">
        <w:rPr>
          <w:rFonts w:asciiTheme="minorHAnsi" w:hAnsiTheme="minorHAnsi" w:cstheme="minorHAnsi"/>
          <w:color w:val="0070C0"/>
          <w:sz w:val="20"/>
          <w:szCs w:val="20"/>
        </w:rPr>
        <w:t>[CAC name]</w:t>
      </w:r>
      <w:r w:rsidRPr="000B4A3A">
        <w:rPr>
          <w:rFonts w:asciiTheme="minorHAnsi" w:hAnsiTheme="minorHAnsi" w:cstheme="minorHAnsi"/>
          <w:color w:val="000000"/>
          <w:sz w:val="20"/>
          <w:szCs w:val="20"/>
        </w:rPr>
        <w:t xml:space="preserve">, CAC, PSTB </w:t>
      </w:r>
      <w:r w:rsidRPr="000B4A3A">
        <w:rPr>
          <w:rFonts w:asciiTheme="minorHAnsi" w:hAnsiTheme="minorHAnsi" w:cstheme="minorHAnsi"/>
          <w:sz w:val="20"/>
          <w:szCs w:val="20"/>
        </w:rPr>
        <w:t>(via electronic transmission)</w:t>
      </w:r>
    </w:p>
    <w:p w:rsidR="00AE2128" w:rsidRPr="000B4A3A" w:rsidRDefault="00AE2128" w:rsidP="00AE2128">
      <w:pPr>
        <w:rPr>
          <w:rFonts w:asciiTheme="minorHAnsi" w:hAnsiTheme="minorHAnsi" w:cstheme="minorHAnsi"/>
          <w:color w:val="FF0000"/>
          <w:sz w:val="20"/>
          <w:szCs w:val="20"/>
        </w:rPr>
      </w:pPr>
      <w:r w:rsidRPr="000B4A3A">
        <w:rPr>
          <w:rFonts w:asciiTheme="minorHAnsi" w:hAnsiTheme="minorHAnsi" w:cstheme="minorHAnsi"/>
          <w:sz w:val="20"/>
          <w:szCs w:val="20"/>
        </w:rPr>
        <w:tab/>
      </w:r>
      <w:r w:rsidR="00497DA6" w:rsidRPr="000B4A3A">
        <w:rPr>
          <w:rFonts w:asciiTheme="minorHAnsi" w:hAnsiTheme="minorHAnsi" w:cstheme="minorHAnsi"/>
          <w:sz w:val="20"/>
          <w:szCs w:val="20"/>
        </w:rPr>
        <w:fldChar w:fldCharType="begin"/>
      </w:r>
      <w:r w:rsidR="00497DA6" w:rsidRPr="000B4A3A">
        <w:rPr>
          <w:rFonts w:asciiTheme="minorHAnsi" w:hAnsiTheme="minorHAnsi" w:cstheme="minorHAnsi"/>
          <w:sz w:val="20"/>
          <w:szCs w:val="20"/>
        </w:rPr>
        <w:instrText xml:space="preserve"> MERGEFIELD Inspector </w:instrText>
      </w:r>
      <w:r w:rsidR="00497DA6" w:rsidRPr="000B4A3A">
        <w:rPr>
          <w:rFonts w:asciiTheme="minorHAnsi" w:hAnsiTheme="minorHAnsi" w:cstheme="minorHAnsi"/>
          <w:sz w:val="20"/>
          <w:szCs w:val="20"/>
        </w:rPr>
        <w:fldChar w:fldCharType="separate"/>
      </w:r>
      <w:r w:rsidR="00497DA6">
        <w:rPr>
          <w:rFonts w:asciiTheme="minorHAnsi" w:hAnsiTheme="minorHAnsi" w:cstheme="minorHAnsi"/>
          <w:noProof/>
          <w:sz w:val="20"/>
          <w:szCs w:val="20"/>
        </w:rPr>
        <w:t>${Inspector}</w:t>
      </w:r>
      <w:r w:rsidR="00497DA6" w:rsidRPr="000B4A3A">
        <w:rPr>
          <w:rFonts w:asciiTheme="minorHAnsi" w:hAnsiTheme="minorHAnsi" w:cstheme="minorHAnsi"/>
          <w:sz w:val="20"/>
          <w:szCs w:val="20"/>
        </w:rPr>
        <w:fldChar w:fldCharType="end"/>
      </w:r>
      <w:r w:rsidRPr="000B4A3A">
        <w:rPr>
          <w:rFonts w:asciiTheme="minorHAnsi" w:hAnsiTheme="minorHAnsi" w:cstheme="minorHAnsi"/>
          <w:sz w:val="20"/>
          <w:szCs w:val="20"/>
        </w:rPr>
        <w:t>, Inspector PSTB (via electronic transmission)</w:t>
      </w:r>
    </w:p>
    <w:p w:rsidR="00AE2128" w:rsidRPr="000B4A3A" w:rsidRDefault="00AE2128" w:rsidP="00AE2128">
      <w:pPr>
        <w:ind w:firstLine="720"/>
        <w:jc w:val="both"/>
        <w:rPr>
          <w:rFonts w:asciiTheme="minorHAnsi" w:hAnsiTheme="minorHAnsi" w:cstheme="minorHAnsi"/>
          <w:sz w:val="20"/>
          <w:szCs w:val="20"/>
        </w:rPr>
      </w:pPr>
      <w:r w:rsidRPr="000B4A3A">
        <w:rPr>
          <w:rFonts w:asciiTheme="minorHAnsi" w:hAnsiTheme="minorHAnsi" w:cstheme="minorHAnsi"/>
          <w:sz w:val="20"/>
          <w:szCs w:val="20"/>
        </w:rPr>
        <w:t>PSTB Master File</w:t>
      </w:r>
    </w:p>
    <w:p w:rsidR="00AE2128" w:rsidRPr="000B4A3A" w:rsidRDefault="00AE2128" w:rsidP="00AE2128">
      <w:pPr>
        <w:jc w:val="both"/>
        <w:rPr>
          <w:rFonts w:asciiTheme="minorHAnsi" w:hAnsiTheme="minorHAnsi" w:cstheme="minorHAnsi"/>
          <w:sz w:val="20"/>
          <w:szCs w:val="20"/>
        </w:rPr>
      </w:pPr>
      <w:r w:rsidRPr="000B4A3A">
        <w:rPr>
          <w:rFonts w:asciiTheme="minorHAnsi" w:hAnsiTheme="minorHAnsi" w:cstheme="minorHAnsi"/>
          <w:sz w:val="20"/>
          <w:szCs w:val="20"/>
        </w:rPr>
        <w:tab/>
        <w:t>PSTB Owner File</w:t>
      </w:r>
    </w:p>
    <w:p w:rsidR="00AE2128" w:rsidRPr="00814EC9" w:rsidRDefault="00AE2128" w:rsidP="00AE2128">
      <w:pPr>
        <w:rPr>
          <w:rFonts w:asciiTheme="minorHAnsi" w:hAnsiTheme="minorHAnsi" w:cstheme="minorHAnsi"/>
          <w:sz w:val="22"/>
          <w:szCs w:val="22"/>
        </w:rPr>
      </w:pPr>
    </w:p>
    <w:p w:rsidR="00AE2128" w:rsidRPr="00814EC9" w:rsidRDefault="00AE2128" w:rsidP="00AE2128">
      <w:pPr>
        <w:rPr>
          <w:rFonts w:asciiTheme="minorHAnsi" w:hAnsiTheme="minorHAnsi" w:cstheme="minorHAnsi"/>
          <w:sz w:val="22"/>
          <w:szCs w:val="22"/>
        </w:rPr>
      </w:pPr>
    </w:p>
    <w:p w:rsidR="00AE2128" w:rsidRPr="00814EC9" w:rsidRDefault="00AE2128" w:rsidP="00AE2128">
      <w:pPr>
        <w:rPr>
          <w:rFonts w:asciiTheme="minorHAnsi" w:hAnsiTheme="minorHAnsi" w:cstheme="minorHAnsi"/>
          <w:sz w:val="22"/>
          <w:szCs w:val="22"/>
        </w:rPr>
      </w:pPr>
    </w:p>
    <w:p w:rsidR="00AE2128" w:rsidRPr="00814EC9" w:rsidRDefault="00AE2128" w:rsidP="00AE2128">
      <w:pPr>
        <w:tabs>
          <w:tab w:val="left" w:pos="0"/>
        </w:tabs>
        <w:rPr>
          <w:rFonts w:asciiTheme="minorHAnsi" w:hAnsiTheme="minorHAnsi" w:cstheme="minorHAnsi"/>
          <w:sz w:val="22"/>
          <w:szCs w:val="22"/>
        </w:rPr>
      </w:pPr>
      <w:r w:rsidRPr="00814EC9">
        <w:rPr>
          <w:rFonts w:asciiTheme="minorHAnsi" w:hAnsiTheme="minorHAnsi" w:cstheme="minorHAnsi"/>
          <w:sz w:val="22"/>
          <w:szCs w:val="22"/>
        </w:rPr>
        <w:tab/>
      </w:r>
    </w:p>
    <w:p w:rsidR="00B711ED" w:rsidRPr="00AE2128" w:rsidRDefault="00B711ED" w:rsidP="00AE2128"/>
    <w:sectPr w:rsidR="00B711ED" w:rsidRPr="00AE2128" w:rsidSect="009D26B1">
      <w:headerReference w:type="even" r:id="rId12"/>
      <w:headerReference w:type="default" r:id="rId13"/>
      <w:headerReference w:type="first" r:id="rId14"/>
      <w:pgSz w:w="12240" w:h="15840"/>
      <w:pgMar w:top="720" w:right="1440" w:bottom="1440" w:left="1440" w:header="720" w:footer="720" w:gutter="0"/>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B6A52" w:rsidRDefault="009B6A52">
      <w:r>
        <w:separator/>
      </w:r>
    </w:p>
  </w:endnote>
  <w:endnote w:type="continuationSeparator" w:id="0">
    <w:p w:rsidR="009B6A52" w:rsidRDefault="009B6A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B6A52" w:rsidRDefault="009B6A52">
      <w:r>
        <w:separator/>
      </w:r>
    </w:p>
  </w:footnote>
  <w:footnote w:type="continuationSeparator" w:id="0">
    <w:p w:rsidR="009B6A52" w:rsidRDefault="009B6A5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C565C" w:rsidRDefault="009B6A52">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123510" o:spid="_x0000_s2050" type="#_x0000_t136" style="position:absolute;margin-left:0;margin-top:0;width:471.3pt;height:188.5pt;rotation:315;z-index:-251656192;mso-position-horizontal:center;mso-position-horizontal-relative:margin;mso-position-vertical:center;mso-position-vertical-relative:margin" o:allowincell="f" fillcolor="silver" stroked="f">
          <v:fill opacity=".5"/>
          <v:textpath style="font-family:&quot;Times New Roman&quot;;font-size:1pt" string="DRAFT"/>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C565C" w:rsidRPr="002A7042" w:rsidRDefault="009D26B1" w:rsidP="00D71F4E">
    <w:pPr>
      <w:pStyle w:val="Header"/>
      <w:rPr>
        <w:rFonts w:asciiTheme="minorHAnsi" w:hAnsiTheme="minorHAnsi" w:cstheme="minorHAnsi"/>
        <w:sz w:val="20"/>
        <w:szCs w:val="20"/>
      </w:rPr>
    </w:pPr>
    <w:r w:rsidRPr="002A7042">
      <w:rPr>
        <w:rFonts w:asciiTheme="minorHAnsi" w:hAnsiTheme="minorHAnsi" w:cstheme="minorHAnsi"/>
        <w:sz w:val="20"/>
        <w:szCs w:val="20"/>
      </w:rPr>
      <w:fldChar w:fldCharType="begin"/>
    </w:r>
    <w:r w:rsidRPr="002A7042">
      <w:rPr>
        <w:rFonts w:asciiTheme="minorHAnsi" w:hAnsiTheme="minorHAnsi" w:cstheme="minorHAnsi"/>
        <w:sz w:val="20"/>
        <w:szCs w:val="20"/>
      </w:rPr>
      <w:instrText xml:space="preserve"> DATE \@ "MMMM d, yyyy" </w:instrText>
    </w:r>
    <w:r w:rsidRPr="002A7042">
      <w:rPr>
        <w:rFonts w:asciiTheme="minorHAnsi" w:hAnsiTheme="minorHAnsi" w:cstheme="minorHAnsi"/>
        <w:sz w:val="20"/>
        <w:szCs w:val="20"/>
      </w:rPr>
      <w:fldChar w:fldCharType="separate"/>
    </w:r>
    <w:r w:rsidR="00A007EA">
      <w:rPr>
        <w:rFonts w:asciiTheme="minorHAnsi" w:hAnsiTheme="minorHAnsi" w:cstheme="minorHAnsi"/>
        <w:noProof/>
        <w:sz w:val="20"/>
        <w:szCs w:val="20"/>
      </w:rPr>
      <w:t>February 14, 2020</w:t>
    </w:r>
    <w:r w:rsidRPr="002A7042">
      <w:rPr>
        <w:rFonts w:asciiTheme="minorHAnsi" w:hAnsiTheme="minorHAnsi" w:cstheme="minorHAnsi"/>
        <w:sz w:val="20"/>
        <w:szCs w:val="20"/>
      </w:rPr>
      <w:fldChar w:fldCharType="end"/>
    </w:r>
  </w:p>
  <w:p w:rsidR="00EC565C" w:rsidRPr="002A7042" w:rsidRDefault="009B6A52" w:rsidP="00D71F4E">
    <w:pPr>
      <w:pStyle w:val="Header"/>
      <w:rPr>
        <w:rFonts w:asciiTheme="minorHAnsi" w:hAnsiTheme="minorHAnsi" w:cstheme="minorHAnsi"/>
        <w:sz w:val="20"/>
        <w:szCs w:val="20"/>
      </w:rPr>
    </w:pPr>
    <w:r>
      <w:rPr>
        <w:rFonts w:asciiTheme="minorHAnsi" w:hAnsiTheme="minorHAnsi" w:cstheme="minorHAnsi"/>
        <w:noProof/>
        <w:sz w:val="20"/>
        <w:szCs w:val="20"/>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123511" o:spid="_x0000_s2051" type="#_x0000_t136" style="position:absolute;margin-left:0;margin-top:0;width:471.3pt;height:188.5pt;rotation:315;z-index:-251655168;mso-position-horizontal:center;mso-position-horizontal-relative:margin;mso-position-vertical:center;mso-position-vertical-relative:margin" o:allowincell="f" fillcolor="silver" stroked="f">
          <v:fill opacity=".5"/>
          <v:textpath style="font-family:&quot;Times New Roman&quot;;font-size:1pt" string="DRAFT"/>
          <w10:wrap anchorx="margin" anchory="margin"/>
        </v:shape>
      </w:pict>
    </w:r>
    <w:r w:rsidR="009D26B1" w:rsidRPr="002A7042">
      <w:rPr>
        <w:rFonts w:asciiTheme="minorHAnsi" w:hAnsiTheme="minorHAnsi" w:cstheme="minorHAnsi"/>
        <w:sz w:val="20"/>
        <w:szCs w:val="20"/>
      </w:rPr>
      <w:t xml:space="preserve">Notice of Intent to Red Tag - Class A Violation </w:t>
    </w:r>
    <w:r w:rsidR="009D26B1" w:rsidRPr="002A7042">
      <w:rPr>
        <w:rFonts w:asciiTheme="minorHAnsi" w:hAnsiTheme="minorHAnsi" w:cstheme="minorHAnsi"/>
        <w:sz w:val="20"/>
        <w:szCs w:val="20"/>
      </w:rPr>
      <w:tab/>
      <w:t xml:space="preserve">    </w:t>
    </w:r>
  </w:p>
  <w:p w:rsidR="00EC565C" w:rsidRPr="002A7042" w:rsidRDefault="009D26B1" w:rsidP="00D71F4E">
    <w:pPr>
      <w:pStyle w:val="Header"/>
      <w:rPr>
        <w:rFonts w:asciiTheme="minorHAnsi" w:hAnsiTheme="minorHAnsi" w:cstheme="minorHAnsi"/>
        <w:color w:val="FF0000"/>
        <w:sz w:val="20"/>
        <w:szCs w:val="20"/>
      </w:rPr>
    </w:pPr>
    <w:r w:rsidRPr="002A7042">
      <w:rPr>
        <w:rFonts w:asciiTheme="minorHAnsi" w:hAnsiTheme="minorHAnsi" w:cstheme="minorHAnsi"/>
        <w:sz w:val="20"/>
        <w:szCs w:val="20"/>
      </w:rPr>
      <w:t xml:space="preserve">Facility ID </w:t>
    </w:r>
    <w:r w:rsidRPr="000368BB">
      <w:rPr>
        <w:rFonts w:asciiTheme="minorHAnsi" w:hAnsiTheme="minorHAnsi" w:cstheme="minorHAnsi"/>
        <w:sz w:val="20"/>
        <w:szCs w:val="20"/>
      </w:rPr>
      <w:t xml:space="preserve"># </w:t>
    </w:r>
    <w:r w:rsidRPr="000368BB">
      <w:rPr>
        <w:rFonts w:asciiTheme="minorHAnsi" w:hAnsiTheme="minorHAnsi" w:cstheme="minorHAnsi"/>
        <w:sz w:val="20"/>
        <w:szCs w:val="20"/>
      </w:rPr>
      <w:fldChar w:fldCharType="begin"/>
    </w:r>
    <w:r w:rsidRPr="000368BB">
      <w:rPr>
        <w:rFonts w:asciiTheme="minorHAnsi" w:hAnsiTheme="minorHAnsi" w:cstheme="minorHAnsi"/>
        <w:sz w:val="20"/>
        <w:szCs w:val="20"/>
      </w:rPr>
      <w:instrText xml:space="preserve"> MERGEFIELD Facility_ID </w:instrText>
    </w:r>
    <w:r w:rsidRPr="000368BB">
      <w:rPr>
        <w:rFonts w:asciiTheme="minorHAnsi" w:hAnsiTheme="minorHAnsi" w:cstheme="minorHAnsi"/>
        <w:sz w:val="20"/>
        <w:szCs w:val="20"/>
      </w:rPr>
      <w:fldChar w:fldCharType="separate"/>
    </w:r>
    <w:r w:rsidRPr="000368BB">
      <w:rPr>
        <w:rFonts w:asciiTheme="minorHAnsi" w:hAnsiTheme="minorHAnsi" w:cstheme="minorHAnsi"/>
        <w:noProof/>
        <w:sz w:val="22"/>
        <w:szCs w:val="22"/>
      </w:rPr>
      <w:t>${</w:t>
    </w:r>
    <w:r w:rsidRPr="000368BB">
      <w:rPr>
        <w:rFonts w:asciiTheme="minorHAnsi" w:hAnsiTheme="minorHAnsi" w:cstheme="minorHAnsi"/>
        <w:noProof/>
        <w:sz w:val="20"/>
        <w:szCs w:val="20"/>
      </w:rPr>
      <w:t>Facility_ID}</w:t>
    </w:r>
    <w:r w:rsidRPr="000368BB">
      <w:rPr>
        <w:rFonts w:asciiTheme="minorHAnsi" w:hAnsiTheme="minorHAnsi" w:cstheme="minorHAnsi"/>
        <w:sz w:val="20"/>
        <w:szCs w:val="20"/>
      </w:rPr>
      <w:fldChar w:fldCharType="end"/>
    </w:r>
    <w:r w:rsidRPr="000368BB">
      <w:rPr>
        <w:rFonts w:asciiTheme="minorHAnsi" w:hAnsiTheme="minorHAnsi" w:cstheme="minorHAnsi"/>
        <w:sz w:val="20"/>
        <w:szCs w:val="20"/>
      </w:rPr>
      <w:t xml:space="preserve">, List of Class A Violations # </w:t>
    </w:r>
    <w:r w:rsidRPr="000368BB">
      <w:rPr>
        <w:rFonts w:asciiTheme="minorHAnsi" w:hAnsiTheme="minorHAnsi" w:cstheme="minorHAnsi"/>
        <w:sz w:val="20"/>
        <w:szCs w:val="20"/>
      </w:rPr>
      <w:fldChar w:fldCharType="begin"/>
    </w:r>
    <w:r w:rsidRPr="000368BB">
      <w:rPr>
        <w:rFonts w:asciiTheme="minorHAnsi" w:hAnsiTheme="minorHAnsi" w:cstheme="minorHAnsi"/>
        <w:sz w:val="20"/>
        <w:szCs w:val="20"/>
      </w:rPr>
      <w:instrText xml:space="preserve"> MERGEFIELD NOV_Number </w:instrText>
    </w:r>
    <w:r w:rsidRPr="000368BB">
      <w:rPr>
        <w:rFonts w:asciiTheme="minorHAnsi" w:hAnsiTheme="minorHAnsi" w:cstheme="minorHAnsi"/>
        <w:sz w:val="20"/>
        <w:szCs w:val="20"/>
      </w:rPr>
      <w:fldChar w:fldCharType="separate"/>
    </w:r>
    <w:r w:rsidRPr="000368BB">
      <w:rPr>
        <w:rFonts w:asciiTheme="minorHAnsi" w:hAnsiTheme="minorHAnsi" w:cstheme="minorHAnsi"/>
        <w:noProof/>
        <w:sz w:val="22"/>
        <w:szCs w:val="22"/>
      </w:rPr>
      <w:t>${</w:t>
    </w:r>
    <w:r w:rsidRPr="000368BB">
      <w:rPr>
        <w:rFonts w:asciiTheme="minorHAnsi" w:hAnsiTheme="minorHAnsi" w:cstheme="minorHAnsi"/>
        <w:noProof/>
        <w:sz w:val="20"/>
        <w:szCs w:val="20"/>
      </w:rPr>
      <w:t>NOV_Number}</w:t>
    </w:r>
    <w:r w:rsidRPr="000368BB">
      <w:rPr>
        <w:rFonts w:asciiTheme="minorHAnsi" w:hAnsiTheme="minorHAnsi" w:cstheme="minorHAnsi"/>
        <w:sz w:val="20"/>
        <w:szCs w:val="20"/>
      </w:rPr>
      <w:fldChar w:fldCharType="end"/>
    </w:r>
  </w:p>
  <w:p w:rsidR="00EC565C" w:rsidRPr="002A7042" w:rsidRDefault="009D26B1" w:rsidP="00D71F4E">
    <w:pPr>
      <w:pStyle w:val="Header"/>
      <w:rPr>
        <w:rFonts w:asciiTheme="minorHAnsi" w:hAnsiTheme="minorHAnsi" w:cstheme="minorHAnsi"/>
        <w:sz w:val="20"/>
        <w:szCs w:val="20"/>
      </w:rPr>
    </w:pPr>
    <w:r w:rsidRPr="002A7042">
      <w:rPr>
        <w:rFonts w:asciiTheme="minorHAnsi" w:hAnsiTheme="minorHAnsi" w:cstheme="minorHAnsi"/>
        <w:sz w:val="20"/>
        <w:szCs w:val="20"/>
      </w:rPr>
      <w:t xml:space="preserve">Page </w:t>
    </w:r>
    <w:r w:rsidRPr="002A7042">
      <w:rPr>
        <w:rFonts w:asciiTheme="minorHAnsi" w:hAnsiTheme="minorHAnsi" w:cstheme="minorHAnsi"/>
        <w:sz w:val="20"/>
        <w:szCs w:val="20"/>
      </w:rPr>
      <w:fldChar w:fldCharType="begin"/>
    </w:r>
    <w:r w:rsidRPr="002A7042">
      <w:rPr>
        <w:rFonts w:asciiTheme="minorHAnsi" w:hAnsiTheme="minorHAnsi" w:cstheme="minorHAnsi"/>
        <w:sz w:val="20"/>
        <w:szCs w:val="20"/>
      </w:rPr>
      <w:instrText xml:space="preserve"> PAGE   \* MERGEFORMAT </w:instrText>
    </w:r>
    <w:r w:rsidRPr="002A7042">
      <w:rPr>
        <w:rFonts w:asciiTheme="minorHAnsi" w:hAnsiTheme="minorHAnsi" w:cstheme="minorHAnsi"/>
        <w:sz w:val="20"/>
        <w:szCs w:val="20"/>
      </w:rPr>
      <w:fldChar w:fldCharType="separate"/>
    </w:r>
    <w:r w:rsidRPr="002A7042">
      <w:rPr>
        <w:rFonts w:asciiTheme="minorHAnsi" w:hAnsiTheme="minorHAnsi" w:cstheme="minorHAnsi"/>
        <w:noProof/>
        <w:sz w:val="20"/>
        <w:szCs w:val="20"/>
      </w:rPr>
      <w:t>3</w:t>
    </w:r>
    <w:r w:rsidRPr="002A7042">
      <w:rPr>
        <w:rFonts w:asciiTheme="minorHAnsi" w:hAnsiTheme="minorHAnsi" w:cstheme="minorHAnsi"/>
        <w:noProof/>
        <w:sz w:val="20"/>
        <w:szCs w:val="20"/>
      </w:rPr>
      <w:fldChar w:fldCharType="end"/>
    </w:r>
  </w:p>
  <w:p w:rsidR="00EC565C" w:rsidRPr="00710883" w:rsidRDefault="009B6A52">
    <w:pPr>
      <w:pStyle w:val="Header"/>
      <w:rPr>
        <w:rFonts w:asciiTheme="minorHAnsi" w:hAnsiTheme="minorHAnsi" w:cstheme="minorHAnsi"/>
        <w:sz w:val="22"/>
        <w:szCs w:val="22"/>
      </w:rPr>
    </w:pPr>
  </w:p>
  <w:p w:rsidR="00EC565C" w:rsidRPr="00710883" w:rsidRDefault="009B6A52">
    <w:pPr>
      <w:pStyle w:val="Header"/>
      <w:rPr>
        <w:rFonts w:asciiTheme="minorHAnsi" w:hAnsiTheme="minorHAnsi" w:cstheme="minorHAnsi"/>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C565C" w:rsidRDefault="009B6A52">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123509" o:spid="_x0000_s2049" type="#_x0000_t136" style="position:absolute;margin-left:0;margin-top:0;width:471.3pt;height:188.5pt;rotation:315;z-index:-251658240;mso-position-horizontal:center;mso-position-horizontal-relative:margin;mso-position-vertical:center;mso-position-vertical-relative:margin" o:allowincell="f" fillcolor="silver" stroked="f">
          <v:fill opacity=".5"/>
          <v:textpath style="font-family:&quot;Times New Roman&quot;;font-size:1pt" string="DRAFT"/>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A483A58"/>
    <w:multiLevelType w:val="hybridMultilevel"/>
    <w:tmpl w:val="F8547104"/>
    <w:lvl w:ilvl="0" w:tplc="9162EA3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asey Stavert">
    <w15:presenceInfo w15:providerId="None" w15:userId="Casey Staver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26B1"/>
    <w:rsid w:val="00025436"/>
    <w:rsid w:val="00027A56"/>
    <w:rsid w:val="00177278"/>
    <w:rsid w:val="00186DA2"/>
    <w:rsid w:val="001B7653"/>
    <w:rsid w:val="001F25B6"/>
    <w:rsid w:val="002000F6"/>
    <w:rsid w:val="002C1D10"/>
    <w:rsid w:val="003F2DA8"/>
    <w:rsid w:val="004051DF"/>
    <w:rsid w:val="00497DA6"/>
    <w:rsid w:val="00567A1B"/>
    <w:rsid w:val="00607B3D"/>
    <w:rsid w:val="00803441"/>
    <w:rsid w:val="009B6A52"/>
    <w:rsid w:val="009D26B1"/>
    <w:rsid w:val="009F5684"/>
    <w:rsid w:val="00A007EA"/>
    <w:rsid w:val="00AE2128"/>
    <w:rsid w:val="00B711ED"/>
    <w:rsid w:val="00BD3C30"/>
    <w:rsid w:val="00E309ED"/>
    <w:rsid w:val="00F61EDC"/>
    <w:rsid w:val="00FF12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chartTrackingRefBased/>
  <w15:docId w15:val="{0E7BA684-35F1-411A-8B8B-B92D746204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D26B1"/>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9D26B1"/>
    <w:pPr>
      <w:keepNext/>
      <w:widowControl w:val="0"/>
      <w:tabs>
        <w:tab w:val="center" w:pos="4680"/>
      </w:tabs>
      <w:jc w:val="center"/>
      <w:outlineLvl w:val="0"/>
    </w:pPr>
    <w:rPr>
      <w:b/>
      <w:i/>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D26B1"/>
    <w:rPr>
      <w:rFonts w:ascii="Times New Roman" w:eastAsia="Times New Roman" w:hAnsi="Times New Roman" w:cs="Times New Roman"/>
      <w:b/>
      <w:i/>
      <w:sz w:val="20"/>
      <w:szCs w:val="20"/>
    </w:rPr>
  </w:style>
  <w:style w:type="character" w:styleId="CommentReference">
    <w:name w:val="annotation reference"/>
    <w:rsid w:val="009D26B1"/>
    <w:rPr>
      <w:sz w:val="16"/>
      <w:szCs w:val="16"/>
    </w:rPr>
  </w:style>
  <w:style w:type="paragraph" w:styleId="Header">
    <w:name w:val="header"/>
    <w:basedOn w:val="Normal"/>
    <w:link w:val="HeaderChar"/>
    <w:uiPriority w:val="99"/>
    <w:rsid w:val="009D26B1"/>
    <w:pPr>
      <w:tabs>
        <w:tab w:val="center" w:pos="4680"/>
        <w:tab w:val="right" w:pos="9360"/>
      </w:tabs>
    </w:pPr>
  </w:style>
  <w:style w:type="character" w:customStyle="1" w:styleId="HeaderChar">
    <w:name w:val="Header Char"/>
    <w:basedOn w:val="DefaultParagraphFont"/>
    <w:link w:val="Header"/>
    <w:uiPriority w:val="99"/>
    <w:rsid w:val="009D26B1"/>
    <w:rPr>
      <w:rFonts w:ascii="Times New Roman" w:eastAsia="Times New Roman" w:hAnsi="Times New Roman" w:cs="Times New Roman"/>
      <w:sz w:val="24"/>
      <w:szCs w:val="24"/>
    </w:rPr>
  </w:style>
  <w:style w:type="paragraph" w:styleId="ListParagraph">
    <w:name w:val="List Paragraph"/>
    <w:basedOn w:val="Normal"/>
    <w:uiPriority w:val="34"/>
    <w:qFormat/>
    <w:rsid w:val="009D26B1"/>
    <w:pPr>
      <w:ind w:left="720"/>
      <w:contextualSpacing/>
    </w:pPr>
  </w:style>
  <w:style w:type="paragraph" w:styleId="Title">
    <w:name w:val="Title"/>
    <w:basedOn w:val="Normal"/>
    <w:link w:val="TitleChar"/>
    <w:qFormat/>
    <w:rsid w:val="009D26B1"/>
    <w:pPr>
      <w:widowControl w:val="0"/>
      <w:tabs>
        <w:tab w:val="center" w:pos="4680"/>
      </w:tabs>
      <w:jc w:val="center"/>
    </w:pPr>
    <w:rPr>
      <w:b/>
      <w:i/>
      <w:szCs w:val="20"/>
    </w:rPr>
  </w:style>
  <w:style w:type="character" w:customStyle="1" w:styleId="TitleChar">
    <w:name w:val="Title Char"/>
    <w:basedOn w:val="DefaultParagraphFont"/>
    <w:link w:val="Title"/>
    <w:rsid w:val="009D26B1"/>
    <w:rPr>
      <w:rFonts w:ascii="Times New Roman" w:eastAsia="Times New Roman" w:hAnsi="Times New Roman" w:cs="Times New Roman"/>
      <w:b/>
      <w:i/>
      <w:sz w:val="24"/>
      <w:szCs w:val="20"/>
    </w:rPr>
  </w:style>
  <w:style w:type="table" w:styleId="TableGrid">
    <w:name w:val="Table Grid"/>
    <w:basedOn w:val="TableNormal"/>
    <w:rsid w:val="009D26B1"/>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nv.nm.gov" TargetMode="Externa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yperlink" Target="http://www.env.nm.gov" TargetMode="Externa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http://dws/outreach/graphics/images/seal/color/logo_seal72.gif" TargetMode="External"/><Relationship Id="rId4" Type="http://schemas.openxmlformats.org/officeDocument/2006/relationships/webSettings" Target="webSettings.xml"/><Relationship Id="rId9" Type="http://schemas.openxmlformats.org/officeDocument/2006/relationships/image" Target="media/image1.gif"/><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907</Words>
  <Characters>5172</Characters>
  <Application>Microsoft Office Word</Application>
  <DocSecurity>0</DocSecurity>
  <Lines>43</Lines>
  <Paragraphs>12</Paragraphs>
  <ScaleCrop>false</ScaleCrop>
  <Company/>
  <LinksUpToDate>false</LinksUpToDate>
  <CharactersWithSpaces>6067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Todd Hochman</dc:creator>
  <cp:keywords/>
  <dc:description/>
  <cp:lastModifiedBy>George Huang</cp:lastModifiedBy>
  <cp:revision>18</cp:revision>
  <dcterms:created xsi:type="dcterms:W3CDTF">2019-09-20T21:31:00Z</dcterms:created>
  <dcterms:modified xsi:type="dcterms:W3CDTF">2020-02-14T21:13:00Z</dcterms:modified>
</cp:coreProperties>
</file>